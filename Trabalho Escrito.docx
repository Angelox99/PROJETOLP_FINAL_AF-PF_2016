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F82E5" w14:textId="77777777" w:rsidR="00EC49FE" w:rsidRPr="0097723E" w:rsidRDefault="0097723E" w:rsidP="0039084B">
      <w:pPr>
        <w:pStyle w:val="Ttulo"/>
      </w:pPr>
      <w:r w:rsidRPr="0097723E">
        <w:t>Estudo sobre a Linguagem de Programaç</w:t>
      </w:r>
      <w:r>
        <w:t>ão &lt;</w:t>
      </w:r>
      <w:r w:rsidR="00FF6D5D">
        <w:t>Java Script</w:t>
      </w:r>
      <w:r>
        <w:t>&gt;</w:t>
      </w:r>
    </w:p>
    <w:p w14:paraId="7A7D4FF9" w14:textId="77777777" w:rsidR="00EC49FE" w:rsidRPr="0039084B" w:rsidRDefault="00150296" w:rsidP="0039084B">
      <w:pPr>
        <w:pStyle w:val="Author"/>
      </w:pPr>
      <w:r>
        <w:t xml:space="preserve">Aluno </w:t>
      </w:r>
      <w:proofErr w:type="spellStart"/>
      <w:r w:rsidR="00FF6D5D">
        <w:t>Angelo</w:t>
      </w:r>
      <w:proofErr w:type="spellEnd"/>
      <w:r w:rsidR="00FF6D5D">
        <w:t xml:space="preserve"> Almeida Ferro</w:t>
      </w:r>
      <w:r>
        <w:t xml:space="preserve"> e</w:t>
      </w:r>
      <w:r w:rsidR="00EC49FE" w:rsidRPr="0039084B">
        <w:t xml:space="preserve"> </w:t>
      </w:r>
      <w:r w:rsidR="00FF6D5D">
        <w:t>Paulo Fabio dos Santos</w:t>
      </w:r>
    </w:p>
    <w:p w14:paraId="3471F9EB" w14:textId="77777777" w:rsidR="00EC49FE" w:rsidRPr="003C25DE" w:rsidRDefault="00D417C6" w:rsidP="003C25DE">
      <w:pPr>
        <w:spacing w:before="240"/>
        <w:jc w:val="center"/>
        <w:rPr>
          <w:rStyle w:val="AddressChar"/>
        </w:rPr>
      </w:pPr>
      <w:r>
        <w:rPr>
          <w:rStyle w:val="AddressChar"/>
        </w:rPr>
        <w:t>Departamento</w:t>
      </w:r>
      <w:r w:rsidR="00150296">
        <w:rPr>
          <w:rStyle w:val="AddressChar"/>
        </w:rPr>
        <w:t xml:space="preserve"> de Ciência da Computação</w:t>
      </w:r>
      <w:r w:rsidR="00EC49FE" w:rsidRPr="003C25DE">
        <w:rPr>
          <w:rStyle w:val="AddressChar"/>
        </w:rPr>
        <w:t xml:space="preserve"> – Universidade Federal d</w:t>
      </w:r>
      <w:r w:rsidR="00150296">
        <w:rPr>
          <w:rStyle w:val="AddressChar"/>
        </w:rPr>
        <w:t>e Roraima</w:t>
      </w:r>
      <w:r w:rsidR="00EC49FE" w:rsidRPr="003C25DE">
        <w:rPr>
          <w:rStyle w:val="AddressChar"/>
        </w:rPr>
        <w:t xml:space="preserve"> (</w:t>
      </w:r>
      <w:proofErr w:type="gramStart"/>
      <w:r w:rsidR="00EC49FE" w:rsidRPr="003C25DE">
        <w:rPr>
          <w:rStyle w:val="AddressChar"/>
        </w:rPr>
        <w:t>UFR</w:t>
      </w:r>
      <w:r w:rsidR="00150296">
        <w:rPr>
          <w:rStyle w:val="AddressChar"/>
        </w:rPr>
        <w:t>R</w:t>
      </w:r>
      <w:r w:rsidR="00EC49FE" w:rsidRPr="003C25DE">
        <w:rPr>
          <w:rStyle w:val="AddressChar"/>
        </w:rPr>
        <w:t>)</w:t>
      </w:r>
      <w:r w:rsidR="00EC49FE" w:rsidRPr="003C25DE">
        <w:rPr>
          <w:rStyle w:val="AddressChar"/>
        </w:rPr>
        <w:br/>
      </w:r>
      <w:r w:rsidR="00150296">
        <w:rPr>
          <w:rStyle w:val="AddressChar"/>
        </w:rPr>
        <w:t>Boa</w:t>
      </w:r>
      <w:proofErr w:type="gramEnd"/>
      <w:r w:rsidR="00150296">
        <w:rPr>
          <w:rStyle w:val="AddressChar"/>
        </w:rPr>
        <w:t xml:space="preserve"> Vista – RR</w:t>
      </w:r>
      <w:r w:rsidR="00EC49FE" w:rsidRPr="003C25DE">
        <w:rPr>
          <w:rStyle w:val="AddressChar"/>
        </w:rPr>
        <w:t xml:space="preserve"> – Bra</w:t>
      </w:r>
      <w:r w:rsidR="00DB3442">
        <w:rPr>
          <w:rStyle w:val="AddressChar"/>
        </w:rPr>
        <w:t>s</w:t>
      </w:r>
      <w:r w:rsidR="00EC49FE" w:rsidRPr="003C25DE">
        <w:rPr>
          <w:rStyle w:val="AddressChar"/>
        </w:rPr>
        <w:t>il</w:t>
      </w:r>
    </w:p>
    <w:p w14:paraId="138D8CF5" w14:textId="77777777" w:rsidR="00EC49FE" w:rsidRPr="00556B9F" w:rsidRDefault="00DB3442" w:rsidP="00EE70EF">
      <w:pPr>
        <w:pStyle w:val="Email"/>
      </w:pPr>
      <w:r>
        <w:t>Angelo.sonic@gmail.com</w:t>
      </w:r>
      <w:r w:rsidR="00290562" w:rsidRPr="00556B9F">
        <w:t xml:space="preserve">, </w:t>
      </w:r>
      <w:r>
        <w:t>P</w:t>
      </w:r>
      <w:r w:rsidRPr="00DB3442">
        <w:t>aulofabyo@gmail.com</w:t>
      </w:r>
    </w:p>
    <w:p w14:paraId="38654BA7" w14:textId="77777777" w:rsidR="00EC49FE" w:rsidRPr="00556B9F" w:rsidRDefault="00EC49FE" w:rsidP="00EE70EF">
      <w:pPr>
        <w:pStyle w:val="Email"/>
        <w:sectPr w:rsidR="00EC49FE" w:rsidRPr="00556B9F" w:rsidSect="00D31F01">
          <w:headerReference w:type="even" r:id="rId7"/>
          <w:headerReference w:type="default" r:id="rId8"/>
          <w:footerReference w:type="even" r:id="rId9"/>
          <w:footerReference w:type="default" r:id="rId10"/>
          <w:footerReference w:type="first" r:id="rId11"/>
          <w:type w:val="continuous"/>
          <w:pgSz w:w="11907" w:h="16840" w:code="9"/>
          <w:pgMar w:top="1134" w:right="1701" w:bottom="993" w:left="1701" w:header="964" w:footer="964" w:gutter="0"/>
          <w:pgNumType w:start="101"/>
          <w:cols w:space="454"/>
        </w:sectPr>
      </w:pPr>
    </w:p>
    <w:p w14:paraId="2114056F" w14:textId="2D6CD2B1" w:rsidR="00EC49FE" w:rsidRPr="00676E05" w:rsidRDefault="00D91031" w:rsidP="00676E05">
      <w:pPr>
        <w:pStyle w:val="Abstract"/>
      </w:pPr>
      <w:r>
        <w:rPr>
          <w:b/>
        </w:rPr>
        <w:tab/>
      </w:r>
      <w:r w:rsidR="00EC49FE" w:rsidRPr="00676E05">
        <w:t xml:space="preserve"> </w:t>
      </w:r>
      <w:r w:rsidR="00A96E99" w:rsidRPr="00D91031">
        <w:t xml:space="preserve">Nesse trabalho, iremos fazer uma abordagem sobre a Linguagem de programação </w:t>
      </w:r>
      <w:proofErr w:type="spellStart"/>
      <w:r w:rsidR="00A96E99" w:rsidRPr="00D91031">
        <w:t>JavaScript</w:t>
      </w:r>
      <w:proofErr w:type="spellEnd"/>
      <w:r w:rsidR="00A96E99" w:rsidRPr="00D91031">
        <w:t xml:space="preserve">, apresentando quais os paradigmas que ela apresenta juntamente com alguns exemplos de como eles funcionam, além disso, será apresentado uma breve história de como ela surgiu, quais motivos levaram a ela ser criada e quais </w:t>
      </w:r>
      <w:r w:rsidRPr="00D91031">
        <w:t>os benefícios</w:t>
      </w:r>
      <w:r w:rsidR="00A96E99" w:rsidRPr="00D91031">
        <w:t xml:space="preserve"> que ela proporcionou. A linguagem </w:t>
      </w:r>
      <w:proofErr w:type="spellStart"/>
      <w:r w:rsidR="00A96E99" w:rsidRPr="00D91031">
        <w:t>JavaScript</w:t>
      </w:r>
      <w:proofErr w:type="spellEnd"/>
      <w:r w:rsidR="00A96E99" w:rsidRPr="00D91031">
        <w:t xml:space="preserve"> não deve ser confundida com Java, o JS é usado em conjunto com a Linguagem de marcação HTML e CSS e fica responsável pelas ações que são realizadas na página web</w:t>
      </w:r>
      <w:r w:rsidRPr="00D91031">
        <w:t>.</w:t>
      </w:r>
    </w:p>
    <w:p w14:paraId="18213CE8" w14:textId="77777777" w:rsidR="00EC49FE" w:rsidRPr="00EC6CF3" w:rsidRDefault="00EC49FE" w:rsidP="00EE70EF">
      <w:pPr>
        <w:pStyle w:val="Ttulo1"/>
        <w:rPr>
          <w:sz w:val="28"/>
          <w:szCs w:val="28"/>
        </w:rPr>
      </w:pPr>
      <w:r w:rsidRPr="00EC6CF3">
        <w:rPr>
          <w:sz w:val="28"/>
          <w:szCs w:val="28"/>
        </w:rPr>
        <w:t xml:space="preserve">1. </w:t>
      </w:r>
      <w:r w:rsidR="0039070B" w:rsidRPr="00EC6CF3">
        <w:rPr>
          <w:sz w:val="28"/>
          <w:szCs w:val="28"/>
        </w:rPr>
        <w:t>História do surgimento da linguagem</w:t>
      </w:r>
      <w:r w:rsidR="00EC6CF3" w:rsidRPr="00EC6CF3">
        <w:rPr>
          <w:sz w:val="28"/>
          <w:szCs w:val="28"/>
        </w:rPr>
        <w:t>:</w:t>
      </w:r>
    </w:p>
    <w:p w14:paraId="4E2A51FE" w14:textId="77777777" w:rsidR="003E13A6" w:rsidRPr="003E13A6" w:rsidRDefault="003E13A6" w:rsidP="003E13A6">
      <w:pPr>
        <w:rPr>
          <w:rFonts w:ascii="Times New Roman" w:hAnsi="Times New Roman"/>
          <w:szCs w:val="24"/>
        </w:rPr>
      </w:pPr>
      <w:r>
        <w:tab/>
      </w:r>
      <w:r w:rsidRPr="003E13A6">
        <w:rPr>
          <w:rFonts w:ascii="Times New Roman" w:hAnsi="Times New Roman"/>
          <w:szCs w:val="24"/>
        </w:rPr>
        <w:t xml:space="preserve">O </w:t>
      </w:r>
      <w:r w:rsidR="00EF2CD2" w:rsidRPr="003E13A6">
        <w:rPr>
          <w:rFonts w:ascii="Times New Roman" w:hAnsi="Times New Roman"/>
          <w:szCs w:val="24"/>
        </w:rPr>
        <w:t>Java Script</w:t>
      </w:r>
      <w:r w:rsidRPr="003E13A6">
        <w:rPr>
          <w:rFonts w:ascii="Times New Roman" w:hAnsi="Times New Roman"/>
          <w:szCs w:val="24"/>
        </w:rPr>
        <w:t xml:space="preserve"> foi originalmente desenvolvido sob o nome </w:t>
      </w:r>
      <w:r w:rsidR="00EF2CD2" w:rsidRPr="003E13A6">
        <w:rPr>
          <w:rFonts w:ascii="Times New Roman" w:hAnsi="Times New Roman"/>
          <w:szCs w:val="24"/>
        </w:rPr>
        <w:t>de mocha</w:t>
      </w:r>
      <w:r w:rsidRPr="003E13A6">
        <w:rPr>
          <w:rFonts w:ascii="Times New Roman" w:hAnsi="Times New Roman"/>
          <w:szCs w:val="24"/>
        </w:rPr>
        <w:t xml:space="preserve">, posteriormente </w:t>
      </w:r>
      <w:r w:rsidRPr="005C06F8">
        <w:rPr>
          <w:rFonts w:ascii="Times New Roman" w:hAnsi="Times New Roman"/>
          <w:szCs w:val="24"/>
        </w:rPr>
        <w:t>teve</w:t>
      </w:r>
      <w:r w:rsidRPr="003E13A6">
        <w:rPr>
          <w:rFonts w:ascii="Times New Roman" w:hAnsi="Times New Roman"/>
          <w:szCs w:val="24"/>
        </w:rPr>
        <w:t xml:space="preserve"> seu nome modificado para </w:t>
      </w:r>
      <w:proofErr w:type="spellStart"/>
      <w:r w:rsidRPr="003E13A6">
        <w:rPr>
          <w:rFonts w:ascii="Times New Roman" w:hAnsi="Times New Roman"/>
          <w:szCs w:val="24"/>
        </w:rPr>
        <w:t>LiveScript</w:t>
      </w:r>
      <w:proofErr w:type="spellEnd"/>
      <w:r w:rsidRPr="003E13A6">
        <w:rPr>
          <w:rFonts w:ascii="Times New Roman" w:hAnsi="Times New Roman"/>
          <w:szCs w:val="24"/>
        </w:rPr>
        <w:t> e, por fim, </w:t>
      </w:r>
      <w:proofErr w:type="spellStart"/>
      <w:r w:rsidR="00267C47">
        <w:rPr>
          <w:rFonts w:ascii="Times New Roman" w:hAnsi="Times New Roman"/>
          <w:szCs w:val="24"/>
        </w:rPr>
        <w:t>Java</w:t>
      </w:r>
      <w:r w:rsidR="00EF2CD2" w:rsidRPr="003E13A6">
        <w:rPr>
          <w:rFonts w:ascii="Times New Roman" w:hAnsi="Times New Roman"/>
          <w:szCs w:val="24"/>
        </w:rPr>
        <w:t>Script</w:t>
      </w:r>
      <w:proofErr w:type="spellEnd"/>
      <w:r w:rsidRPr="003E13A6">
        <w:rPr>
          <w:rFonts w:ascii="Times New Roman" w:hAnsi="Times New Roman"/>
          <w:szCs w:val="24"/>
        </w:rPr>
        <w:t xml:space="preserve">. </w:t>
      </w:r>
      <w:proofErr w:type="spellStart"/>
      <w:r w:rsidRPr="003E13A6">
        <w:rPr>
          <w:rFonts w:ascii="Times New Roman" w:hAnsi="Times New Roman"/>
          <w:szCs w:val="24"/>
        </w:rPr>
        <w:t>LiveScript</w:t>
      </w:r>
      <w:proofErr w:type="spellEnd"/>
      <w:r w:rsidRPr="003E13A6">
        <w:rPr>
          <w:rFonts w:ascii="Times New Roman" w:hAnsi="Times New Roman"/>
          <w:szCs w:val="24"/>
        </w:rPr>
        <w:t xml:space="preserve"> foi o nome oficial da linguagem quando ela foi lançada pela primeira vez na versão beta do navegador Netscape 2.0, em setembro de 1995, mas teve seu nome alterado em um anúncio conjunto com a Sun Microsystems, em dezembro do mesmo ano, quando foi implementado no navegador Netscape, versão 2.0B3.</w:t>
      </w:r>
    </w:p>
    <w:p w14:paraId="48986294" w14:textId="77777777" w:rsidR="003E13A6" w:rsidRPr="003E13A6" w:rsidRDefault="005C06F8" w:rsidP="003E13A6">
      <w:pPr>
        <w:rPr>
          <w:rFonts w:ascii="Times New Roman" w:hAnsi="Times New Roman"/>
          <w:szCs w:val="24"/>
        </w:rPr>
      </w:pPr>
      <w:r>
        <w:rPr>
          <w:rFonts w:ascii="Times New Roman" w:hAnsi="Times New Roman"/>
          <w:szCs w:val="24"/>
        </w:rPr>
        <w:tab/>
      </w:r>
      <w:r w:rsidR="003E13A6" w:rsidRPr="003E13A6">
        <w:rPr>
          <w:rFonts w:ascii="Times New Roman" w:hAnsi="Times New Roman"/>
          <w:szCs w:val="24"/>
        </w:rPr>
        <w:t xml:space="preserve">O fundador do </w:t>
      </w:r>
      <w:proofErr w:type="spellStart"/>
      <w:r w:rsidR="00267C47">
        <w:rPr>
          <w:rFonts w:ascii="Times New Roman" w:hAnsi="Times New Roman"/>
          <w:szCs w:val="24"/>
        </w:rPr>
        <w:t>Java</w:t>
      </w:r>
      <w:r w:rsidR="00EF2CD2" w:rsidRPr="003E13A6">
        <w:rPr>
          <w:rFonts w:ascii="Times New Roman" w:hAnsi="Times New Roman"/>
          <w:szCs w:val="24"/>
        </w:rPr>
        <w:t>Script</w:t>
      </w:r>
      <w:proofErr w:type="spellEnd"/>
      <w:r w:rsidR="003E13A6" w:rsidRPr="003E13A6">
        <w:rPr>
          <w:rFonts w:ascii="Times New Roman" w:hAnsi="Times New Roman"/>
          <w:szCs w:val="24"/>
        </w:rPr>
        <w:t xml:space="preserve"> foi Brendan </w:t>
      </w:r>
      <w:proofErr w:type="spellStart"/>
      <w:r w:rsidR="003E13A6" w:rsidRPr="003E13A6">
        <w:rPr>
          <w:rFonts w:ascii="Times New Roman" w:hAnsi="Times New Roman"/>
          <w:szCs w:val="24"/>
        </w:rPr>
        <w:t>Eich</w:t>
      </w:r>
      <w:proofErr w:type="spellEnd"/>
      <w:r w:rsidR="003E13A6" w:rsidRPr="003E13A6">
        <w:rPr>
          <w:rFonts w:ascii="Times New Roman" w:hAnsi="Times New Roman"/>
          <w:szCs w:val="24"/>
        </w:rPr>
        <w:t>, que nasceu em 1961 nos Estados Unidos. O programador iniciou sua carreira na </w:t>
      </w:r>
      <w:proofErr w:type="spellStart"/>
      <w:r w:rsidR="003E13A6" w:rsidRPr="003E13A6">
        <w:rPr>
          <w:rFonts w:ascii="Times New Roman" w:hAnsi="Times New Roman"/>
          <w:szCs w:val="24"/>
        </w:rPr>
        <w:t>Silicon</w:t>
      </w:r>
      <w:proofErr w:type="spellEnd"/>
      <w:r w:rsidR="003E13A6" w:rsidRPr="003E13A6">
        <w:rPr>
          <w:rFonts w:ascii="Times New Roman" w:hAnsi="Times New Roman"/>
          <w:szCs w:val="24"/>
        </w:rPr>
        <w:t xml:space="preserve"> </w:t>
      </w:r>
      <w:proofErr w:type="spellStart"/>
      <w:r w:rsidR="003E13A6" w:rsidRPr="003E13A6">
        <w:rPr>
          <w:rFonts w:ascii="Times New Roman" w:hAnsi="Times New Roman"/>
          <w:szCs w:val="24"/>
        </w:rPr>
        <w:t>Graphics</w:t>
      </w:r>
      <w:proofErr w:type="spellEnd"/>
      <w:r w:rsidR="003E13A6" w:rsidRPr="003E13A6">
        <w:rPr>
          <w:rFonts w:ascii="Times New Roman" w:hAnsi="Times New Roman"/>
          <w:szCs w:val="24"/>
        </w:rPr>
        <w:t>, trabalhando por sete anos em </w:t>
      </w:r>
      <w:hyperlink r:id="rId12" w:history="1">
        <w:r w:rsidR="003E13A6" w:rsidRPr="003E13A6">
          <w:rPr>
            <w:rStyle w:val="Hyperlink"/>
            <w:rFonts w:ascii="Times New Roman" w:hAnsi="Times New Roman"/>
            <w:color w:val="auto"/>
            <w:szCs w:val="24"/>
            <w:u w:val="none"/>
          </w:rPr>
          <w:t>sistemas operacionais</w:t>
        </w:r>
      </w:hyperlink>
      <w:r w:rsidR="003E13A6" w:rsidRPr="003E13A6">
        <w:rPr>
          <w:rFonts w:ascii="Times New Roman" w:hAnsi="Times New Roman"/>
          <w:szCs w:val="24"/>
        </w:rPr>
        <w:t> e sistemas de rede. Depois atuou por três anos na Micro</w:t>
      </w:r>
      <w:r w:rsidR="00EF2CD2">
        <w:rPr>
          <w:rFonts w:ascii="Times New Roman" w:hAnsi="Times New Roman"/>
          <w:szCs w:val="24"/>
        </w:rPr>
        <w:t xml:space="preserve"> </w:t>
      </w:r>
      <w:proofErr w:type="spellStart"/>
      <w:r w:rsidR="003E13A6" w:rsidRPr="003E13A6">
        <w:rPr>
          <w:rFonts w:ascii="Times New Roman" w:hAnsi="Times New Roman"/>
          <w:szCs w:val="24"/>
        </w:rPr>
        <w:t>Unity</w:t>
      </w:r>
      <w:proofErr w:type="spellEnd"/>
      <w:r w:rsidR="003E13A6" w:rsidRPr="003E13A6">
        <w:rPr>
          <w:rFonts w:ascii="Times New Roman" w:hAnsi="Times New Roman"/>
          <w:szCs w:val="24"/>
        </w:rPr>
        <w:t xml:space="preserve"> Systems </w:t>
      </w:r>
      <w:proofErr w:type="spellStart"/>
      <w:r w:rsidR="003E13A6" w:rsidRPr="003E13A6">
        <w:rPr>
          <w:rFonts w:ascii="Times New Roman" w:hAnsi="Times New Roman"/>
          <w:szCs w:val="24"/>
        </w:rPr>
        <w:t>Engineering</w:t>
      </w:r>
      <w:proofErr w:type="spellEnd"/>
      <w:r w:rsidR="003E13A6" w:rsidRPr="003E13A6">
        <w:rPr>
          <w:rFonts w:ascii="Times New Roman" w:hAnsi="Times New Roman"/>
          <w:szCs w:val="24"/>
        </w:rPr>
        <w:t>, escrevendo </w:t>
      </w:r>
      <w:proofErr w:type="spellStart"/>
      <w:r w:rsidR="003E13A6" w:rsidRPr="003E13A6">
        <w:rPr>
          <w:rFonts w:ascii="Times New Roman" w:hAnsi="Times New Roman"/>
          <w:szCs w:val="24"/>
        </w:rPr>
        <w:t>microkernels</w:t>
      </w:r>
      <w:proofErr w:type="spellEnd"/>
      <w:r w:rsidR="003E13A6" w:rsidRPr="003E13A6">
        <w:rPr>
          <w:rFonts w:ascii="Times New Roman" w:hAnsi="Times New Roman"/>
          <w:szCs w:val="24"/>
        </w:rPr>
        <w:t> e códigos para </w:t>
      </w:r>
      <w:proofErr w:type="spellStart"/>
      <w:r w:rsidR="00B720A1">
        <w:fldChar w:fldCharType="begin"/>
      </w:r>
      <w:r w:rsidR="00B720A1">
        <w:instrText xml:space="preserve"> HYPERLINK "https://pt.wikipedia.org/w/index.php?title=Processador_de_sinais_digitais&amp;action=edit&amp;redlink=1" </w:instrText>
      </w:r>
      <w:r w:rsidR="00B720A1">
        <w:fldChar w:fldCharType="separate"/>
      </w:r>
      <w:r w:rsidR="003E13A6" w:rsidRPr="003E13A6">
        <w:rPr>
          <w:rStyle w:val="Hyperlink"/>
          <w:rFonts w:ascii="Times New Roman" w:hAnsi="Times New Roman"/>
          <w:color w:val="auto"/>
          <w:szCs w:val="24"/>
          <w:u w:val="none"/>
        </w:rPr>
        <w:t>DSPs</w:t>
      </w:r>
      <w:proofErr w:type="spellEnd"/>
      <w:r w:rsidR="00B720A1">
        <w:rPr>
          <w:rStyle w:val="Hyperlink"/>
          <w:rFonts w:ascii="Times New Roman" w:hAnsi="Times New Roman"/>
          <w:color w:val="auto"/>
          <w:szCs w:val="24"/>
          <w:u w:val="none"/>
        </w:rPr>
        <w:fldChar w:fldCharType="end"/>
      </w:r>
      <w:r w:rsidR="003E13A6" w:rsidRPr="003E13A6">
        <w:rPr>
          <w:rFonts w:ascii="Times New Roman" w:hAnsi="Times New Roman"/>
          <w:szCs w:val="24"/>
        </w:rPr>
        <w:t>, bolando a primeira portagem do compilador </w:t>
      </w:r>
      <w:hyperlink r:id="rId13" w:history="1">
        <w:r w:rsidR="003E13A6" w:rsidRPr="003E13A6">
          <w:rPr>
            <w:rStyle w:val="Hyperlink"/>
            <w:rFonts w:ascii="Times New Roman" w:hAnsi="Times New Roman"/>
            <w:color w:val="auto"/>
            <w:szCs w:val="24"/>
            <w:u w:val="none"/>
          </w:rPr>
          <w:t>GCC</w:t>
        </w:r>
      </w:hyperlink>
      <w:r w:rsidR="003E13A6" w:rsidRPr="003E13A6">
        <w:rPr>
          <w:rFonts w:ascii="Times New Roman" w:hAnsi="Times New Roman"/>
          <w:szCs w:val="24"/>
        </w:rPr>
        <w:t> para </w:t>
      </w:r>
      <w:hyperlink r:id="rId14" w:history="1">
        <w:r w:rsidR="003E13A6" w:rsidRPr="003E13A6">
          <w:rPr>
            <w:rStyle w:val="Hyperlink"/>
            <w:rFonts w:ascii="Times New Roman" w:hAnsi="Times New Roman"/>
            <w:color w:val="auto"/>
            <w:szCs w:val="24"/>
            <w:u w:val="none"/>
          </w:rPr>
          <w:t>MIPS</w:t>
        </w:r>
      </w:hyperlink>
      <w:r w:rsidR="003E13A6" w:rsidRPr="003E13A6">
        <w:rPr>
          <w:rFonts w:ascii="Times New Roman" w:hAnsi="Times New Roman"/>
          <w:szCs w:val="24"/>
        </w:rPr>
        <w:t> R4000.</w:t>
      </w:r>
    </w:p>
    <w:p w14:paraId="190A916C" w14:textId="77777777" w:rsidR="003E13A6" w:rsidRPr="003E13A6" w:rsidRDefault="005C06F8" w:rsidP="003E13A6">
      <w:pPr>
        <w:rPr>
          <w:rFonts w:ascii="Times New Roman" w:hAnsi="Times New Roman"/>
          <w:szCs w:val="24"/>
        </w:rPr>
      </w:pPr>
      <w:r>
        <w:rPr>
          <w:rFonts w:ascii="Times New Roman" w:hAnsi="Times New Roman"/>
          <w:szCs w:val="24"/>
        </w:rPr>
        <w:tab/>
      </w:r>
      <w:proofErr w:type="spellStart"/>
      <w:r w:rsidR="003E13A6" w:rsidRPr="003E13A6">
        <w:rPr>
          <w:rFonts w:ascii="Times New Roman" w:hAnsi="Times New Roman"/>
          <w:szCs w:val="24"/>
        </w:rPr>
        <w:t>Eich</w:t>
      </w:r>
      <w:proofErr w:type="spellEnd"/>
      <w:r w:rsidR="003E13A6" w:rsidRPr="003E13A6">
        <w:rPr>
          <w:rFonts w:ascii="Times New Roman" w:hAnsi="Times New Roman"/>
          <w:szCs w:val="24"/>
        </w:rPr>
        <w:t xml:space="preserve"> ficou realmente conhecido por seu trabalho na Netscape e </w:t>
      </w:r>
      <w:r w:rsidR="00EF2CD2" w:rsidRPr="003E13A6">
        <w:rPr>
          <w:rFonts w:ascii="Times New Roman" w:hAnsi="Times New Roman"/>
          <w:szCs w:val="24"/>
        </w:rPr>
        <w:t>no</w:t>
      </w:r>
      <w:r w:rsidR="003E13A6" w:rsidRPr="003E13A6">
        <w:rPr>
          <w:rFonts w:ascii="Times New Roman" w:hAnsi="Times New Roman"/>
          <w:szCs w:val="24"/>
        </w:rPr>
        <w:t xml:space="preserve"> Mozilla. Na Netscape Communications Corporation, começou a trabalhar em abril de 1995, justamente no</w:t>
      </w:r>
      <w:r w:rsidR="00EF2CD2">
        <w:rPr>
          <w:rFonts w:ascii="Times New Roman" w:hAnsi="Times New Roman"/>
          <w:szCs w:val="24"/>
        </w:rPr>
        <w:t xml:space="preserve"> </w:t>
      </w:r>
      <w:hyperlink r:id="rId15" w:history="1">
        <w:proofErr w:type="spellStart"/>
        <w:r w:rsidR="00267C47">
          <w:rPr>
            <w:rStyle w:val="Hyperlink"/>
            <w:rFonts w:ascii="Times New Roman" w:hAnsi="Times New Roman"/>
            <w:color w:val="auto"/>
            <w:szCs w:val="24"/>
            <w:u w:val="none"/>
          </w:rPr>
          <w:t>Java</w:t>
        </w:r>
        <w:r w:rsidR="00EF2CD2" w:rsidRPr="003E13A6">
          <w:rPr>
            <w:rStyle w:val="Hyperlink"/>
            <w:rFonts w:ascii="Times New Roman" w:hAnsi="Times New Roman"/>
            <w:color w:val="auto"/>
            <w:szCs w:val="24"/>
            <w:u w:val="none"/>
          </w:rPr>
          <w:t>Script</w:t>
        </w:r>
        <w:proofErr w:type="spellEnd"/>
      </w:hyperlink>
      <w:r w:rsidR="003E13A6" w:rsidRPr="003E13A6">
        <w:rPr>
          <w:rFonts w:ascii="Times New Roman" w:hAnsi="Times New Roman"/>
          <w:szCs w:val="24"/>
        </w:rPr>
        <w:t xml:space="preserve">. Depois ajudou a fundar a Mozilla.org em 1998, atuando como arquiteto-chefe. Quando a AOL desativou a divisão para o navegador Netscape em julho de 2003, </w:t>
      </w:r>
      <w:proofErr w:type="spellStart"/>
      <w:r w:rsidR="003E13A6" w:rsidRPr="003E13A6">
        <w:rPr>
          <w:rFonts w:ascii="Times New Roman" w:hAnsi="Times New Roman"/>
          <w:szCs w:val="24"/>
        </w:rPr>
        <w:t>Eich</w:t>
      </w:r>
      <w:proofErr w:type="spellEnd"/>
      <w:r w:rsidR="003E13A6" w:rsidRPr="003E13A6">
        <w:rPr>
          <w:rFonts w:ascii="Times New Roman" w:hAnsi="Times New Roman"/>
          <w:szCs w:val="24"/>
        </w:rPr>
        <w:t xml:space="preserve"> ajudou a fomentar a Mozilla Foundation.</w:t>
      </w:r>
    </w:p>
    <w:p w14:paraId="4579A4EA" w14:textId="77777777" w:rsidR="003E13A6" w:rsidRPr="003E13A6" w:rsidRDefault="005C06F8" w:rsidP="003E13A6">
      <w:pPr>
        <w:rPr>
          <w:rFonts w:ascii="Times New Roman" w:hAnsi="Times New Roman"/>
          <w:szCs w:val="24"/>
        </w:rPr>
      </w:pPr>
      <w:r>
        <w:rPr>
          <w:rFonts w:ascii="Times New Roman" w:hAnsi="Times New Roman"/>
          <w:szCs w:val="24"/>
        </w:rPr>
        <w:tab/>
      </w:r>
      <w:r w:rsidR="003E13A6" w:rsidRPr="003E13A6">
        <w:rPr>
          <w:rFonts w:ascii="Times New Roman" w:hAnsi="Times New Roman"/>
          <w:szCs w:val="24"/>
        </w:rPr>
        <w:t xml:space="preserve">O </w:t>
      </w:r>
      <w:proofErr w:type="spellStart"/>
      <w:r w:rsidR="00EF2CD2" w:rsidRPr="003E13A6">
        <w:rPr>
          <w:rFonts w:ascii="Times New Roman" w:hAnsi="Times New Roman"/>
          <w:szCs w:val="24"/>
        </w:rPr>
        <w:t>JavaScript</w:t>
      </w:r>
      <w:proofErr w:type="spellEnd"/>
      <w:r w:rsidR="003E13A6" w:rsidRPr="003E13A6">
        <w:rPr>
          <w:rFonts w:ascii="Times New Roman" w:hAnsi="Times New Roman"/>
          <w:szCs w:val="24"/>
        </w:rPr>
        <w:t xml:space="preserve"> tem um papel fundamental na evolução da web, pois a ideia central da Internet era ser uma plataforma aberta para todos. Foi </w:t>
      </w:r>
      <w:r w:rsidR="00EF2CD2" w:rsidRPr="003E13A6">
        <w:rPr>
          <w:rFonts w:ascii="Times New Roman" w:hAnsi="Times New Roman"/>
          <w:szCs w:val="24"/>
        </w:rPr>
        <w:t>super</w:t>
      </w:r>
      <w:r w:rsidR="00EF2CD2">
        <w:rPr>
          <w:rFonts w:ascii="Times New Roman" w:hAnsi="Times New Roman"/>
          <w:szCs w:val="24"/>
        </w:rPr>
        <w:t>importante</w:t>
      </w:r>
      <w:r w:rsidR="003E13A6" w:rsidRPr="003E13A6">
        <w:rPr>
          <w:rFonts w:ascii="Times New Roman" w:hAnsi="Times New Roman"/>
          <w:szCs w:val="24"/>
        </w:rPr>
        <w:t xml:space="preserve"> que a sua principal linguagem de programação também fosse aberta, sem controle centralizado de cor</w:t>
      </w:r>
      <w:r>
        <w:rPr>
          <w:rFonts w:ascii="Times New Roman" w:hAnsi="Times New Roman"/>
          <w:szCs w:val="24"/>
        </w:rPr>
        <w:t>porações e de fácil aprendizad</w:t>
      </w:r>
      <w:r w:rsidR="00EF2CD2">
        <w:rPr>
          <w:rFonts w:ascii="Times New Roman" w:hAnsi="Times New Roman"/>
          <w:szCs w:val="24"/>
        </w:rPr>
        <w:t>o</w:t>
      </w:r>
      <w:r w:rsidR="003E13A6" w:rsidRPr="003E13A6">
        <w:rPr>
          <w:rFonts w:ascii="Times New Roman" w:hAnsi="Times New Roman"/>
          <w:szCs w:val="24"/>
        </w:rPr>
        <w:t xml:space="preserve">, ressalta Leonardo </w:t>
      </w:r>
      <w:proofErr w:type="spellStart"/>
      <w:r w:rsidR="003E13A6" w:rsidRPr="003E13A6">
        <w:rPr>
          <w:rFonts w:ascii="Times New Roman" w:hAnsi="Times New Roman"/>
          <w:szCs w:val="24"/>
        </w:rPr>
        <w:t>Balter</w:t>
      </w:r>
      <w:proofErr w:type="spellEnd"/>
      <w:r w:rsidR="003E13A6" w:rsidRPr="003E13A6">
        <w:rPr>
          <w:rFonts w:ascii="Times New Roman" w:hAnsi="Times New Roman"/>
          <w:szCs w:val="24"/>
        </w:rPr>
        <w:t xml:space="preserve">, que é engenheiro de software especialista em </w:t>
      </w:r>
      <w:proofErr w:type="spellStart"/>
      <w:r w:rsidR="00267C47">
        <w:rPr>
          <w:rFonts w:ascii="Times New Roman" w:hAnsi="Times New Roman"/>
          <w:szCs w:val="24"/>
        </w:rPr>
        <w:t>Java</w:t>
      </w:r>
      <w:r w:rsidR="00EF2CD2" w:rsidRPr="003E13A6">
        <w:rPr>
          <w:rFonts w:ascii="Times New Roman" w:hAnsi="Times New Roman"/>
          <w:szCs w:val="24"/>
        </w:rPr>
        <w:t>Script</w:t>
      </w:r>
      <w:proofErr w:type="spellEnd"/>
      <w:r w:rsidR="003E13A6" w:rsidRPr="003E13A6">
        <w:rPr>
          <w:rFonts w:ascii="Times New Roman" w:hAnsi="Times New Roman"/>
          <w:szCs w:val="24"/>
        </w:rPr>
        <w:t>.</w:t>
      </w:r>
    </w:p>
    <w:p w14:paraId="66B88630" w14:textId="77777777" w:rsidR="003E13A6" w:rsidRPr="003E13A6" w:rsidRDefault="00EF2CD2" w:rsidP="003E13A6">
      <w:pPr>
        <w:rPr>
          <w:rFonts w:ascii="Times New Roman" w:hAnsi="Times New Roman"/>
          <w:szCs w:val="24"/>
        </w:rPr>
      </w:pPr>
      <w:r>
        <w:rPr>
          <w:rFonts w:ascii="Times New Roman" w:hAnsi="Times New Roman"/>
          <w:szCs w:val="24"/>
        </w:rPr>
        <w:tab/>
      </w:r>
      <w:proofErr w:type="spellStart"/>
      <w:r w:rsidR="003E13A6" w:rsidRPr="003E13A6">
        <w:rPr>
          <w:rFonts w:ascii="Times New Roman" w:hAnsi="Times New Roman"/>
          <w:szCs w:val="24"/>
        </w:rPr>
        <w:t>Balter</w:t>
      </w:r>
      <w:proofErr w:type="spellEnd"/>
      <w:r w:rsidR="003E13A6" w:rsidRPr="003E13A6">
        <w:rPr>
          <w:rFonts w:ascii="Times New Roman" w:hAnsi="Times New Roman"/>
          <w:szCs w:val="24"/>
        </w:rPr>
        <w:t xml:space="preserve"> lembra que, nesses 20 anos, o JS conseguiu, inclusive, eliminar os temíveis “plug-ins de terceiros” de navegadores, quando vivíamos uma Internet cheia de ferramentas proprietárias e com a performance ruim. “A principal vantagem é que todos os navegadores competiam por uma implementação mais rápida de </w:t>
      </w:r>
      <w:proofErr w:type="spellStart"/>
      <w:r w:rsidR="00267C47">
        <w:rPr>
          <w:rFonts w:ascii="Times New Roman" w:hAnsi="Times New Roman"/>
          <w:szCs w:val="24"/>
        </w:rPr>
        <w:t>Java</w:t>
      </w:r>
      <w:r w:rsidRPr="003E13A6">
        <w:rPr>
          <w:rFonts w:ascii="Times New Roman" w:hAnsi="Times New Roman"/>
          <w:szCs w:val="24"/>
        </w:rPr>
        <w:t>Script</w:t>
      </w:r>
      <w:proofErr w:type="spellEnd"/>
      <w:r w:rsidR="003E13A6" w:rsidRPr="003E13A6">
        <w:rPr>
          <w:rFonts w:ascii="Times New Roman" w:hAnsi="Times New Roman"/>
          <w:szCs w:val="24"/>
        </w:rPr>
        <w:t xml:space="preserve">; enquanto isso, os desenvolvedores e os usuários saíam ganhando, daí o JS ficou cada vez melhor por causa dessa concorrência em cima do mesmo produto”, lembra o especialista em </w:t>
      </w:r>
      <w:r w:rsidRPr="003E13A6">
        <w:rPr>
          <w:rFonts w:ascii="Times New Roman" w:hAnsi="Times New Roman"/>
          <w:szCs w:val="24"/>
        </w:rPr>
        <w:t>Java Script</w:t>
      </w:r>
      <w:r w:rsidR="003E13A6" w:rsidRPr="003E13A6">
        <w:rPr>
          <w:rFonts w:ascii="Times New Roman" w:hAnsi="Times New Roman"/>
          <w:szCs w:val="24"/>
        </w:rPr>
        <w:t>.</w:t>
      </w:r>
    </w:p>
    <w:p w14:paraId="5000CFD4" w14:textId="77777777" w:rsidR="003E13A6" w:rsidRPr="003E13A6" w:rsidRDefault="00EF2CD2" w:rsidP="003E13A6">
      <w:pPr>
        <w:rPr>
          <w:rFonts w:ascii="Times New Roman" w:hAnsi="Times New Roman"/>
          <w:szCs w:val="24"/>
        </w:rPr>
      </w:pPr>
      <w:r>
        <w:rPr>
          <w:rFonts w:ascii="Times New Roman" w:hAnsi="Times New Roman"/>
          <w:szCs w:val="24"/>
        </w:rPr>
        <w:lastRenderedPageBreak/>
        <w:tab/>
      </w:r>
      <w:r w:rsidR="003E13A6" w:rsidRPr="003E13A6">
        <w:rPr>
          <w:rFonts w:ascii="Times New Roman" w:hAnsi="Times New Roman"/>
          <w:szCs w:val="24"/>
        </w:rPr>
        <w:t xml:space="preserve">Para Eduardo Mattos, programador </w:t>
      </w:r>
      <w:proofErr w:type="spellStart"/>
      <w:r w:rsidR="003E13A6" w:rsidRPr="003E13A6">
        <w:rPr>
          <w:rFonts w:ascii="Times New Roman" w:hAnsi="Times New Roman"/>
          <w:szCs w:val="24"/>
        </w:rPr>
        <w:t>Fullstack</w:t>
      </w:r>
      <w:proofErr w:type="spellEnd"/>
      <w:r w:rsidR="003E13A6" w:rsidRPr="003E13A6">
        <w:rPr>
          <w:rFonts w:ascii="Times New Roman" w:hAnsi="Times New Roman"/>
          <w:szCs w:val="24"/>
        </w:rPr>
        <w:t xml:space="preserve"> no </w:t>
      </w:r>
      <w:proofErr w:type="spellStart"/>
      <w:r w:rsidR="003E13A6" w:rsidRPr="003E13A6">
        <w:rPr>
          <w:rFonts w:ascii="Times New Roman" w:hAnsi="Times New Roman"/>
          <w:szCs w:val="24"/>
        </w:rPr>
        <w:t>Medicinia</w:t>
      </w:r>
      <w:proofErr w:type="spellEnd"/>
      <w:r w:rsidR="003E13A6" w:rsidRPr="003E13A6">
        <w:rPr>
          <w:rFonts w:ascii="Times New Roman" w:hAnsi="Times New Roman"/>
          <w:szCs w:val="24"/>
        </w:rPr>
        <w:t xml:space="preserve">, as principais qualidades do </w:t>
      </w:r>
      <w:r w:rsidRPr="003E13A6">
        <w:rPr>
          <w:rFonts w:ascii="Times New Roman" w:hAnsi="Times New Roman"/>
          <w:szCs w:val="24"/>
        </w:rPr>
        <w:t>Java Script</w:t>
      </w:r>
      <w:r w:rsidR="003E13A6" w:rsidRPr="003E13A6">
        <w:rPr>
          <w:rFonts w:ascii="Times New Roman" w:hAnsi="Times New Roman"/>
          <w:szCs w:val="24"/>
        </w:rPr>
        <w:t xml:space="preserve"> são a possibilidade e a facilidade em testar a linguagem de forma rápida, o que contribui para o desenvolvedor visualizar o resultado do seu código. “Com Node.js, a linguagem rompeu a barreira da web, e isso é muito significativo na hora de escolher uma linguagem para trabalhar. Já negativamente eu vejo que ainda estamos discutindo compatibilidade de browsers por conta das políticas que estão por trás de cada grande empresa dona de navegadores. Isso impede de estarmos em um estágio mais avançado”, comenta Mattos.</w:t>
      </w:r>
    </w:p>
    <w:p w14:paraId="4A31E38A" w14:textId="77777777" w:rsidR="003E13A6" w:rsidRPr="003E13A6" w:rsidRDefault="00EF2CD2" w:rsidP="003E13A6">
      <w:pPr>
        <w:rPr>
          <w:rFonts w:ascii="Times New Roman" w:hAnsi="Times New Roman"/>
          <w:szCs w:val="24"/>
        </w:rPr>
      </w:pPr>
      <w:r>
        <w:rPr>
          <w:rFonts w:ascii="Times New Roman" w:hAnsi="Times New Roman"/>
          <w:szCs w:val="24"/>
        </w:rPr>
        <w:tab/>
      </w:r>
      <w:r w:rsidR="003E13A6" w:rsidRPr="003E13A6">
        <w:rPr>
          <w:rFonts w:ascii="Times New Roman" w:hAnsi="Times New Roman"/>
          <w:szCs w:val="24"/>
        </w:rPr>
        <w:t xml:space="preserve">Já </w:t>
      </w:r>
      <w:proofErr w:type="spellStart"/>
      <w:r w:rsidR="003E13A6" w:rsidRPr="003E13A6">
        <w:rPr>
          <w:rFonts w:ascii="Times New Roman" w:hAnsi="Times New Roman"/>
          <w:szCs w:val="24"/>
        </w:rPr>
        <w:t>Balter</w:t>
      </w:r>
      <w:proofErr w:type="spellEnd"/>
      <w:r w:rsidR="003E13A6" w:rsidRPr="003E13A6">
        <w:rPr>
          <w:rFonts w:ascii="Times New Roman" w:hAnsi="Times New Roman"/>
          <w:szCs w:val="24"/>
        </w:rPr>
        <w:t xml:space="preserve"> enxerga a ECMA como o principal lado positivo do </w:t>
      </w:r>
      <w:r w:rsidRPr="003E13A6">
        <w:rPr>
          <w:rFonts w:ascii="Times New Roman" w:hAnsi="Times New Roman"/>
          <w:szCs w:val="24"/>
        </w:rPr>
        <w:t>Java Script</w:t>
      </w:r>
      <w:r w:rsidR="003E13A6" w:rsidRPr="003E13A6">
        <w:rPr>
          <w:rFonts w:ascii="Times New Roman" w:hAnsi="Times New Roman"/>
          <w:szCs w:val="24"/>
        </w:rPr>
        <w:t xml:space="preserve">, pois a fundação faz um trabalho de desenvolvimento contínuo e descentralizado. A ECMA coordena um grupo que tem participação colaborativa de empresas que implementam o </w:t>
      </w:r>
      <w:proofErr w:type="spellStart"/>
      <w:r w:rsidR="003E13A6" w:rsidRPr="003E13A6">
        <w:rPr>
          <w:rFonts w:ascii="Times New Roman" w:hAnsi="Times New Roman"/>
          <w:szCs w:val="24"/>
        </w:rPr>
        <w:t>run</w:t>
      </w:r>
      <w:proofErr w:type="spellEnd"/>
      <w:r w:rsidR="003E13A6" w:rsidRPr="003E13A6">
        <w:rPr>
          <w:rFonts w:ascii="Times New Roman" w:hAnsi="Times New Roman"/>
          <w:szCs w:val="24"/>
        </w:rPr>
        <w:t>-time do JS, como Mozilla, Google, Microsoft e Apple, além da participação de desenvolvedores web que representam as comunidades de desenvolvimento.</w:t>
      </w:r>
    </w:p>
    <w:p w14:paraId="76F2F1B5" w14:textId="77777777" w:rsidR="0039070B" w:rsidRPr="003E13A6" w:rsidRDefault="00310BF4" w:rsidP="003E13A6">
      <w:pPr>
        <w:rPr>
          <w:rFonts w:ascii="Times New Roman" w:hAnsi="Times New Roman"/>
          <w:szCs w:val="24"/>
        </w:rPr>
      </w:pPr>
      <w:r>
        <w:rPr>
          <w:rFonts w:ascii="Times New Roman" w:hAnsi="Times New Roman"/>
          <w:szCs w:val="24"/>
        </w:rPr>
        <w:tab/>
      </w:r>
      <w:r w:rsidR="003E13A6" w:rsidRPr="003E13A6">
        <w:rPr>
          <w:rFonts w:ascii="Times New Roman" w:hAnsi="Times New Roman"/>
          <w:szCs w:val="24"/>
        </w:rPr>
        <w:t xml:space="preserve">“Um ponto negativo eu digo que é o nome. Primeiro porque o </w:t>
      </w:r>
      <w:r w:rsidRPr="003E13A6">
        <w:rPr>
          <w:rFonts w:ascii="Times New Roman" w:hAnsi="Times New Roman"/>
          <w:szCs w:val="24"/>
        </w:rPr>
        <w:t>Java Script</w:t>
      </w:r>
      <w:r w:rsidR="003E13A6" w:rsidRPr="003E13A6">
        <w:rPr>
          <w:rFonts w:ascii="Times New Roman" w:hAnsi="Times New Roman"/>
          <w:szCs w:val="24"/>
        </w:rPr>
        <w:t xml:space="preserve"> nunca foi Java, e hoje ele não é apenas um script, mas sim uma linguagem completa de programação. Apesar de ser a linguagem mais popular da web, muitos desenvolvedores subestimam o JS muitas vezes por ser realmente a única linguagem que tem como opção para o front-</w:t>
      </w:r>
      <w:proofErr w:type="spellStart"/>
      <w:r w:rsidR="003E13A6" w:rsidRPr="003E13A6">
        <w:rPr>
          <w:rFonts w:ascii="Times New Roman" w:hAnsi="Times New Roman"/>
          <w:szCs w:val="24"/>
        </w:rPr>
        <w:t>end</w:t>
      </w:r>
      <w:proofErr w:type="spellEnd"/>
      <w:r w:rsidR="003E13A6" w:rsidRPr="003E13A6">
        <w:rPr>
          <w:rFonts w:ascii="Times New Roman" w:hAnsi="Times New Roman"/>
          <w:szCs w:val="24"/>
        </w:rPr>
        <w:t xml:space="preserve">”, explica </w:t>
      </w:r>
      <w:proofErr w:type="spellStart"/>
      <w:r w:rsidR="003E13A6" w:rsidRPr="003E13A6">
        <w:rPr>
          <w:rFonts w:ascii="Times New Roman" w:hAnsi="Times New Roman"/>
          <w:szCs w:val="24"/>
        </w:rPr>
        <w:t>Balter</w:t>
      </w:r>
      <w:proofErr w:type="spellEnd"/>
      <w:r w:rsidR="003E13A6" w:rsidRPr="003E13A6">
        <w:rPr>
          <w:rFonts w:ascii="Times New Roman" w:hAnsi="Times New Roman"/>
          <w:szCs w:val="24"/>
        </w:rPr>
        <w:t>.</w:t>
      </w:r>
    </w:p>
    <w:p w14:paraId="612F9F05" w14:textId="77777777" w:rsidR="000A7D8C" w:rsidRPr="000A7D8C" w:rsidRDefault="0039070B" w:rsidP="000A7D8C">
      <w:pPr>
        <w:pStyle w:val="Ttulo1"/>
        <w:pBdr>
          <w:bottom w:val="double" w:sz="6" w:space="1" w:color="auto"/>
        </w:pBdr>
        <w:rPr>
          <w:sz w:val="28"/>
          <w:szCs w:val="28"/>
        </w:rPr>
      </w:pPr>
      <w:r w:rsidRPr="00EC6CF3">
        <w:rPr>
          <w:sz w:val="28"/>
          <w:szCs w:val="28"/>
        </w:rPr>
        <w:t>2. Domínios de aplicação</w:t>
      </w:r>
      <w:r w:rsidR="00EC6CF3" w:rsidRPr="00EC6CF3">
        <w:rPr>
          <w:sz w:val="28"/>
          <w:szCs w:val="28"/>
        </w:rPr>
        <w:t>:</w:t>
      </w:r>
    </w:p>
    <w:p w14:paraId="7AF45CCD" w14:textId="77777777" w:rsidR="0035774C" w:rsidRDefault="0035774C" w:rsidP="0035774C">
      <w:proofErr w:type="gramStart"/>
      <w:r>
        <w:t>&lt;!DOCTYPE</w:t>
      </w:r>
      <w:proofErr w:type="gramEnd"/>
      <w:r>
        <w:t xml:space="preserve"> </w:t>
      </w:r>
      <w:proofErr w:type="spellStart"/>
      <w:r>
        <w:t>html</w:t>
      </w:r>
      <w:proofErr w:type="spellEnd"/>
      <w:r>
        <w:t>&gt;</w:t>
      </w:r>
    </w:p>
    <w:p w14:paraId="0B992A73" w14:textId="77777777" w:rsidR="0035774C" w:rsidRPr="00A22424" w:rsidRDefault="0035774C" w:rsidP="0035774C">
      <w:pPr>
        <w:rPr>
          <w:lang w:val="en-US"/>
        </w:rPr>
      </w:pPr>
      <w:r w:rsidRPr="00A22424">
        <w:rPr>
          <w:lang w:val="en-US"/>
        </w:rPr>
        <w:t>&lt;</w:t>
      </w:r>
      <w:proofErr w:type="gramStart"/>
      <w:r w:rsidRPr="00A22424">
        <w:rPr>
          <w:lang w:val="en-US"/>
        </w:rPr>
        <w:t>html</w:t>
      </w:r>
      <w:proofErr w:type="gramEnd"/>
      <w:r w:rsidRPr="00A22424">
        <w:rPr>
          <w:lang w:val="en-US"/>
        </w:rPr>
        <w:t>&gt;</w:t>
      </w:r>
    </w:p>
    <w:p w14:paraId="0DFE2891" w14:textId="77777777" w:rsidR="0035774C" w:rsidRPr="00A22424" w:rsidRDefault="0035774C" w:rsidP="0035774C">
      <w:pPr>
        <w:rPr>
          <w:lang w:val="en-US"/>
        </w:rPr>
      </w:pPr>
      <w:r w:rsidRPr="00A22424">
        <w:rPr>
          <w:lang w:val="en-US"/>
        </w:rPr>
        <w:t>&lt;</w:t>
      </w:r>
      <w:proofErr w:type="gramStart"/>
      <w:r w:rsidRPr="00A22424">
        <w:rPr>
          <w:lang w:val="en-US"/>
        </w:rPr>
        <w:t>body</w:t>
      </w:r>
      <w:proofErr w:type="gramEnd"/>
      <w:r w:rsidRPr="00A22424">
        <w:rPr>
          <w:lang w:val="en-US"/>
        </w:rPr>
        <w:t>&gt;</w:t>
      </w:r>
    </w:p>
    <w:p w14:paraId="6A66EB49" w14:textId="77777777" w:rsidR="0035774C" w:rsidRPr="00A22424" w:rsidRDefault="0035774C" w:rsidP="0035774C">
      <w:pPr>
        <w:rPr>
          <w:lang w:val="en-US"/>
        </w:rPr>
      </w:pPr>
    </w:p>
    <w:p w14:paraId="095D3A99" w14:textId="77777777" w:rsidR="0035774C" w:rsidRPr="00A22424" w:rsidRDefault="0035774C" w:rsidP="0035774C">
      <w:pPr>
        <w:rPr>
          <w:lang w:val="en-US"/>
        </w:rPr>
      </w:pPr>
      <w:r w:rsidRPr="00A22424">
        <w:rPr>
          <w:lang w:val="en-US"/>
        </w:rPr>
        <w:t>&lt;h1&gt;JavaScript Numbers&lt;/h1&gt;</w:t>
      </w:r>
    </w:p>
    <w:p w14:paraId="589DA259" w14:textId="77777777" w:rsidR="0035774C" w:rsidRPr="00A22424" w:rsidRDefault="0035774C" w:rsidP="0035774C">
      <w:pPr>
        <w:rPr>
          <w:lang w:val="en-US"/>
        </w:rPr>
      </w:pPr>
    </w:p>
    <w:p w14:paraId="326A14F6" w14:textId="77777777" w:rsidR="0035774C" w:rsidRPr="00A22424" w:rsidRDefault="0035774C" w:rsidP="0035774C">
      <w:pPr>
        <w:rPr>
          <w:lang w:val="en-US"/>
        </w:rPr>
      </w:pPr>
      <w:r w:rsidRPr="00A22424">
        <w:rPr>
          <w:lang w:val="en-US"/>
        </w:rPr>
        <w:t>&lt;p&gt;Number can be written with or without decimals</w:t>
      </w:r>
      <w:proofErr w:type="gramStart"/>
      <w:r w:rsidRPr="00A22424">
        <w:rPr>
          <w:lang w:val="en-US"/>
        </w:rPr>
        <w:t>.&lt;</w:t>
      </w:r>
      <w:proofErr w:type="gramEnd"/>
      <w:r w:rsidRPr="00A22424">
        <w:rPr>
          <w:lang w:val="en-US"/>
        </w:rPr>
        <w:t>/p&gt;</w:t>
      </w:r>
    </w:p>
    <w:p w14:paraId="2AB2F909" w14:textId="77777777" w:rsidR="0035774C" w:rsidRPr="00A22424" w:rsidRDefault="0035774C" w:rsidP="0035774C">
      <w:pPr>
        <w:rPr>
          <w:lang w:val="en-US"/>
        </w:rPr>
      </w:pPr>
    </w:p>
    <w:p w14:paraId="2F0895AD" w14:textId="77777777" w:rsidR="0035774C" w:rsidRPr="00A22424" w:rsidRDefault="0035774C" w:rsidP="0035774C">
      <w:pPr>
        <w:rPr>
          <w:lang w:val="en-US"/>
        </w:rPr>
      </w:pPr>
      <w:r w:rsidRPr="00A22424">
        <w:rPr>
          <w:lang w:val="en-US"/>
        </w:rPr>
        <w:t>&lt;p id="demo"&gt;&lt;/p&gt;</w:t>
      </w:r>
    </w:p>
    <w:p w14:paraId="7762EBA8" w14:textId="77777777" w:rsidR="0035774C" w:rsidRPr="00A22424" w:rsidRDefault="0035774C" w:rsidP="0035774C">
      <w:pPr>
        <w:rPr>
          <w:lang w:val="en-US"/>
        </w:rPr>
      </w:pPr>
    </w:p>
    <w:p w14:paraId="28F775C2" w14:textId="77777777" w:rsidR="0035774C" w:rsidRPr="00A22424" w:rsidRDefault="0035774C" w:rsidP="0035774C">
      <w:pPr>
        <w:rPr>
          <w:lang w:val="en-US"/>
        </w:rPr>
      </w:pPr>
      <w:r w:rsidRPr="00A22424">
        <w:rPr>
          <w:lang w:val="en-US"/>
        </w:rPr>
        <w:t>&lt;</w:t>
      </w:r>
      <w:proofErr w:type="gramStart"/>
      <w:r w:rsidRPr="00A22424">
        <w:rPr>
          <w:lang w:val="en-US"/>
        </w:rPr>
        <w:t>script</w:t>
      </w:r>
      <w:proofErr w:type="gramEnd"/>
      <w:r w:rsidRPr="00A22424">
        <w:rPr>
          <w:lang w:val="en-US"/>
        </w:rPr>
        <w:t>&gt;</w:t>
      </w:r>
    </w:p>
    <w:p w14:paraId="386D5258" w14:textId="77777777" w:rsidR="0035774C" w:rsidRPr="00A22424" w:rsidRDefault="0035774C" w:rsidP="0035774C">
      <w:pPr>
        <w:rPr>
          <w:lang w:val="en-US"/>
        </w:rPr>
      </w:pPr>
      <w:proofErr w:type="spellStart"/>
      <w:proofErr w:type="gramStart"/>
      <w:r w:rsidRPr="00A22424">
        <w:rPr>
          <w:lang w:val="en-US"/>
        </w:rPr>
        <w:t>document.getElementById</w:t>
      </w:r>
      <w:proofErr w:type="spellEnd"/>
      <w:r w:rsidRPr="00A22424">
        <w:rPr>
          <w:lang w:val="en-US"/>
        </w:rPr>
        <w:t>(</w:t>
      </w:r>
      <w:proofErr w:type="gramEnd"/>
      <w:r w:rsidRPr="00A22424">
        <w:rPr>
          <w:lang w:val="en-US"/>
        </w:rPr>
        <w:t>"demo").</w:t>
      </w:r>
      <w:proofErr w:type="spellStart"/>
      <w:r w:rsidRPr="00A22424">
        <w:rPr>
          <w:lang w:val="en-US"/>
        </w:rPr>
        <w:t>innerHTML</w:t>
      </w:r>
      <w:proofErr w:type="spellEnd"/>
      <w:r w:rsidRPr="00A22424">
        <w:rPr>
          <w:lang w:val="en-US"/>
        </w:rPr>
        <w:t xml:space="preserve"> = 10.50;</w:t>
      </w:r>
    </w:p>
    <w:p w14:paraId="54FCBCA7" w14:textId="77777777" w:rsidR="0035774C" w:rsidRPr="00A22424" w:rsidRDefault="0035774C" w:rsidP="0035774C">
      <w:pPr>
        <w:rPr>
          <w:lang w:val="en-US"/>
        </w:rPr>
      </w:pPr>
      <w:r w:rsidRPr="00A22424">
        <w:rPr>
          <w:lang w:val="en-US"/>
        </w:rPr>
        <w:t>&lt;/script&gt;</w:t>
      </w:r>
    </w:p>
    <w:p w14:paraId="7EDE45D4" w14:textId="77777777" w:rsidR="0035774C" w:rsidRPr="00A22424" w:rsidRDefault="0035774C" w:rsidP="0035774C">
      <w:pPr>
        <w:rPr>
          <w:lang w:val="en-US"/>
        </w:rPr>
      </w:pPr>
    </w:p>
    <w:p w14:paraId="3029DD30" w14:textId="77777777" w:rsidR="0035774C" w:rsidRPr="00A22424" w:rsidRDefault="0035774C" w:rsidP="0035774C">
      <w:pPr>
        <w:rPr>
          <w:lang w:val="en-US"/>
        </w:rPr>
      </w:pPr>
      <w:r w:rsidRPr="00A22424">
        <w:rPr>
          <w:lang w:val="en-US"/>
        </w:rPr>
        <w:t>&lt;/body&gt;</w:t>
      </w:r>
    </w:p>
    <w:p w14:paraId="511747FD" w14:textId="77777777" w:rsidR="0035774C" w:rsidRPr="00A22424" w:rsidRDefault="0035774C" w:rsidP="00C47C6C">
      <w:pPr>
        <w:pBdr>
          <w:bottom w:val="double" w:sz="6" w:space="0" w:color="auto"/>
        </w:pBdr>
        <w:rPr>
          <w:lang w:val="en-US"/>
        </w:rPr>
      </w:pPr>
      <w:r w:rsidRPr="00A22424">
        <w:rPr>
          <w:lang w:val="en-US"/>
        </w:rPr>
        <w:t>&lt;/html&gt;</w:t>
      </w:r>
    </w:p>
    <w:p w14:paraId="05318EAE" w14:textId="77777777" w:rsidR="00C47C6C" w:rsidRPr="00A22424" w:rsidRDefault="00C47C6C" w:rsidP="0035774C">
      <w:pPr>
        <w:pBdr>
          <w:bottom w:val="double" w:sz="6" w:space="1" w:color="auto"/>
        </w:pBdr>
        <w:rPr>
          <w:lang w:val="en-US"/>
        </w:rPr>
      </w:pPr>
    </w:p>
    <w:p w14:paraId="593B4D8D" w14:textId="77777777" w:rsidR="00D31F01" w:rsidRPr="00A22424" w:rsidRDefault="00D31F01" w:rsidP="0035774C">
      <w:pPr>
        <w:pBdr>
          <w:bottom w:val="double" w:sz="6" w:space="1" w:color="auto"/>
        </w:pBdr>
        <w:rPr>
          <w:lang w:val="en-US"/>
        </w:rPr>
      </w:pPr>
    </w:p>
    <w:p w14:paraId="531AF7BB" w14:textId="77777777" w:rsidR="00D31F01" w:rsidRPr="00A22424" w:rsidRDefault="00D31F01" w:rsidP="0035774C">
      <w:pPr>
        <w:pBdr>
          <w:bottom w:val="double" w:sz="6" w:space="1" w:color="auto"/>
        </w:pBdr>
        <w:rPr>
          <w:lang w:val="en-US"/>
        </w:rPr>
      </w:pPr>
    </w:p>
    <w:p w14:paraId="4C9EB526" w14:textId="77777777" w:rsidR="00D31F01" w:rsidRPr="00A22424" w:rsidRDefault="00D31F01" w:rsidP="0035774C">
      <w:pPr>
        <w:pBdr>
          <w:bottom w:val="double" w:sz="6" w:space="1" w:color="auto"/>
        </w:pBdr>
        <w:rPr>
          <w:lang w:val="en-US"/>
        </w:rPr>
      </w:pPr>
    </w:p>
    <w:p w14:paraId="7F984213" w14:textId="77777777" w:rsidR="000A7D8C" w:rsidRPr="00A22424" w:rsidRDefault="000A7D8C" w:rsidP="0035774C">
      <w:pPr>
        <w:pBdr>
          <w:bottom w:val="double" w:sz="6" w:space="1" w:color="auto"/>
        </w:pBdr>
        <w:rPr>
          <w:lang w:val="en-US"/>
        </w:rPr>
      </w:pPr>
    </w:p>
    <w:p w14:paraId="0F2BD9DA" w14:textId="77777777" w:rsidR="000A7D8C" w:rsidRPr="00A22424" w:rsidRDefault="000A7D8C" w:rsidP="0035774C">
      <w:pPr>
        <w:pBdr>
          <w:bottom w:val="double" w:sz="6" w:space="1" w:color="auto"/>
        </w:pBdr>
        <w:rPr>
          <w:lang w:val="en-US"/>
        </w:rPr>
      </w:pPr>
    </w:p>
    <w:p w14:paraId="205138EB" w14:textId="77777777" w:rsidR="000A7D8C" w:rsidRPr="00A22424" w:rsidRDefault="000A7D8C" w:rsidP="0035774C">
      <w:pPr>
        <w:pBdr>
          <w:bottom w:val="double" w:sz="6" w:space="1" w:color="auto"/>
        </w:pBdr>
        <w:rPr>
          <w:lang w:val="en-US"/>
        </w:rPr>
      </w:pPr>
    </w:p>
    <w:p w14:paraId="6701561A" w14:textId="77777777" w:rsidR="00D31F01" w:rsidRPr="00A22424" w:rsidRDefault="00D31F01" w:rsidP="0035774C">
      <w:pPr>
        <w:pBdr>
          <w:bottom w:val="double" w:sz="6" w:space="1" w:color="auto"/>
        </w:pBdr>
        <w:rPr>
          <w:lang w:val="en-US"/>
        </w:rPr>
      </w:pPr>
    </w:p>
    <w:p w14:paraId="39510F45" w14:textId="77777777" w:rsidR="00C47C6C" w:rsidRPr="00A22424" w:rsidRDefault="00C47C6C" w:rsidP="0035774C">
      <w:pPr>
        <w:pBdr>
          <w:bottom w:val="double" w:sz="6" w:space="1" w:color="auto"/>
        </w:pBdr>
        <w:rPr>
          <w:lang w:val="en-US"/>
        </w:rPr>
      </w:pPr>
    </w:p>
    <w:p w14:paraId="75C38C26" w14:textId="77777777" w:rsidR="00C47C6C" w:rsidRPr="00A22424" w:rsidRDefault="00C47C6C" w:rsidP="00C47C6C">
      <w:pPr>
        <w:rPr>
          <w:lang w:val="en-US"/>
        </w:rPr>
      </w:pPr>
      <w:proofErr w:type="gramStart"/>
      <w:r w:rsidRPr="00A22424">
        <w:rPr>
          <w:lang w:val="en-US"/>
        </w:rPr>
        <w:t>&lt;!DOCTYPE</w:t>
      </w:r>
      <w:proofErr w:type="gramEnd"/>
      <w:r w:rsidRPr="00A22424">
        <w:rPr>
          <w:lang w:val="en-US"/>
        </w:rPr>
        <w:t xml:space="preserve"> html&gt;</w:t>
      </w:r>
    </w:p>
    <w:p w14:paraId="69E495F2" w14:textId="77777777" w:rsidR="00C47C6C" w:rsidRPr="00A22424" w:rsidRDefault="00C47C6C" w:rsidP="00C47C6C">
      <w:pPr>
        <w:rPr>
          <w:lang w:val="en-US"/>
        </w:rPr>
      </w:pPr>
      <w:r w:rsidRPr="00A22424">
        <w:rPr>
          <w:lang w:val="en-US"/>
        </w:rPr>
        <w:t>&lt;</w:t>
      </w:r>
      <w:proofErr w:type="gramStart"/>
      <w:r w:rsidRPr="00A22424">
        <w:rPr>
          <w:lang w:val="en-US"/>
        </w:rPr>
        <w:t>html</w:t>
      </w:r>
      <w:proofErr w:type="gramEnd"/>
      <w:r w:rsidRPr="00A22424">
        <w:rPr>
          <w:lang w:val="en-US"/>
        </w:rPr>
        <w:t>&gt;</w:t>
      </w:r>
    </w:p>
    <w:p w14:paraId="015966C5" w14:textId="77777777" w:rsidR="00C47C6C" w:rsidRPr="00A22424" w:rsidRDefault="00C47C6C" w:rsidP="00C47C6C">
      <w:pPr>
        <w:rPr>
          <w:lang w:val="en-US"/>
        </w:rPr>
      </w:pPr>
      <w:r w:rsidRPr="00A22424">
        <w:rPr>
          <w:lang w:val="en-US"/>
        </w:rPr>
        <w:t>&lt;</w:t>
      </w:r>
      <w:proofErr w:type="gramStart"/>
      <w:r w:rsidRPr="00A22424">
        <w:rPr>
          <w:lang w:val="en-US"/>
        </w:rPr>
        <w:t>body</w:t>
      </w:r>
      <w:proofErr w:type="gramEnd"/>
      <w:r w:rsidRPr="00A22424">
        <w:rPr>
          <w:lang w:val="en-US"/>
        </w:rPr>
        <w:t>&gt;</w:t>
      </w:r>
    </w:p>
    <w:p w14:paraId="5DC83EB9" w14:textId="77777777" w:rsidR="00C47C6C" w:rsidRPr="00A22424" w:rsidRDefault="00C47C6C" w:rsidP="00C47C6C">
      <w:pPr>
        <w:rPr>
          <w:lang w:val="en-US"/>
        </w:rPr>
      </w:pPr>
    </w:p>
    <w:p w14:paraId="661B3106" w14:textId="77777777" w:rsidR="00C47C6C" w:rsidRPr="00A22424" w:rsidRDefault="00C47C6C" w:rsidP="00C47C6C">
      <w:pPr>
        <w:rPr>
          <w:lang w:val="en-US"/>
        </w:rPr>
      </w:pPr>
      <w:r w:rsidRPr="00A22424">
        <w:rPr>
          <w:lang w:val="en-US"/>
        </w:rPr>
        <w:t>&lt;h1&gt;My First Web Page&lt;/h1&gt;</w:t>
      </w:r>
    </w:p>
    <w:p w14:paraId="3C34951D" w14:textId="77777777" w:rsidR="00C47C6C" w:rsidRPr="00A22424" w:rsidRDefault="00C47C6C" w:rsidP="00C47C6C">
      <w:pPr>
        <w:rPr>
          <w:lang w:val="en-US"/>
        </w:rPr>
      </w:pPr>
      <w:r w:rsidRPr="00A22424">
        <w:rPr>
          <w:lang w:val="en-US"/>
        </w:rPr>
        <w:t>&lt;p&gt;My first paragraph</w:t>
      </w:r>
      <w:proofErr w:type="gramStart"/>
      <w:r w:rsidRPr="00A22424">
        <w:rPr>
          <w:lang w:val="en-US"/>
        </w:rPr>
        <w:t>.&lt;</w:t>
      </w:r>
      <w:proofErr w:type="gramEnd"/>
      <w:r w:rsidRPr="00A22424">
        <w:rPr>
          <w:lang w:val="en-US"/>
        </w:rPr>
        <w:t>/p&gt;</w:t>
      </w:r>
    </w:p>
    <w:p w14:paraId="48493C85" w14:textId="77777777" w:rsidR="00C47C6C" w:rsidRPr="00A22424" w:rsidRDefault="00C47C6C" w:rsidP="00C47C6C">
      <w:pPr>
        <w:rPr>
          <w:lang w:val="en-US"/>
        </w:rPr>
      </w:pPr>
    </w:p>
    <w:p w14:paraId="3CA3A2FE" w14:textId="77777777" w:rsidR="00C47C6C" w:rsidRPr="00A22424" w:rsidRDefault="00C47C6C" w:rsidP="00C47C6C">
      <w:pPr>
        <w:rPr>
          <w:lang w:val="en-US"/>
        </w:rPr>
      </w:pPr>
      <w:r w:rsidRPr="00A22424">
        <w:rPr>
          <w:lang w:val="en-US"/>
        </w:rPr>
        <w:t>&lt;</w:t>
      </w:r>
      <w:proofErr w:type="gramStart"/>
      <w:r w:rsidRPr="00A22424">
        <w:rPr>
          <w:lang w:val="en-US"/>
        </w:rPr>
        <w:t>script</w:t>
      </w:r>
      <w:proofErr w:type="gramEnd"/>
      <w:r w:rsidRPr="00A22424">
        <w:rPr>
          <w:lang w:val="en-US"/>
        </w:rPr>
        <w:t>&gt;</w:t>
      </w:r>
    </w:p>
    <w:p w14:paraId="6CB0BA98" w14:textId="77777777" w:rsidR="00C47C6C" w:rsidRPr="00A22424" w:rsidRDefault="00C47C6C" w:rsidP="00C47C6C">
      <w:pPr>
        <w:rPr>
          <w:lang w:val="en-US"/>
        </w:rPr>
      </w:pPr>
      <w:proofErr w:type="spellStart"/>
      <w:proofErr w:type="gramStart"/>
      <w:r w:rsidRPr="00A22424">
        <w:rPr>
          <w:lang w:val="en-US"/>
        </w:rPr>
        <w:t>window.alert</w:t>
      </w:r>
      <w:proofErr w:type="spellEnd"/>
      <w:r w:rsidRPr="00A22424">
        <w:rPr>
          <w:lang w:val="en-US"/>
        </w:rPr>
        <w:t>(</w:t>
      </w:r>
      <w:proofErr w:type="gramEnd"/>
      <w:r w:rsidRPr="00A22424">
        <w:rPr>
          <w:lang w:val="en-US"/>
        </w:rPr>
        <w:t>5 + 6);</w:t>
      </w:r>
    </w:p>
    <w:p w14:paraId="52F34EA1" w14:textId="77777777" w:rsidR="00C47C6C" w:rsidRPr="00A22424" w:rsidRDefault="00C47C6C" w:rsidP="00C47C6C">
      <w:pPr>
        <w:rPr>
          <w:lang w:val="en-US"/>
        </w:rPr>
      </w:pPr>
      <w:r w:rsidRPr="00A22424">
        <w:rPr>
          <w:lang w:val="en-US"/>
        </w:rPr>
        <w:t>&lt;/script&gt;</w:t>
      </w:r>
    </w:p>
    <w:p w14:paraId="5B1C689A" w14:textId="77777777" w:rsidR="00C47C6C" w:rsidRPr="00A22424" w:rsidRDefault="00C47C6C" w:rsidP="00C47C6C">
      <w:pPr>
        <w:rPr>
          <w:lang w:val="en-US"/>
        </w:rPr>
      </w:pPr>
    </w:p>
    <w:p w14:paraId="6BE5CE49" w14:textId="77777777" w:rsidR="00C47C6C" w:rsidRPr="00A22424" w:rsidRDefault="00C47C6C" w:rsidP="00C47C6C">
      <w:pPr>
        <w:rPr>
          <w:lang w:val="en-US"/>
        </w:rPr>
      </w:pPr>
      <w:r w:rsidRPr="00A22424">
        <w:rPr>
          <w:lang w:val="en-US"/>
        </w:rPr>
        <w:t>&lt;/body&gt;</w:t>
      </w:r>
    </w:p>
    <w:p w14:paraId="6A27A766" w14:textId="77777777" w:rsidR="00C47C6C" w:rsidRDefault="00C47C6C" w:rsidP="00C47C6C">
      <w:pPr>
        <w:pBdr>
          <w:bottom w:val="double" w:sz="6" w:space="1" w:color="auto"/>
        </w:pBdr>
      </w:pPr>
      <w:r>
        <w:t>&lt;/</w:t>
      </w:r>
      <w:proofErr w:type="spellStart"/>
      <w:r>
        <w:t>html</w:t>
      </w:r>
      <w:proofErr w:type="spellEnd"/>
      <w:r>
        <w:t>&gt;</w:t>
      </w:r>
    </w:p>
    <w:p w14:paraId="0E4DEF04" w14:textId="77777777" w:rsidR="00C47C6C" w:rsidRDefault="00C47C6C" w:rsidP="0035774C"/>
    <w:p w14:paraId="5ED722B3" w14:textId="77777777" w:rsidR="0039070B" w:rsidRPr="00EC6CF3" w:rsidRDefault="0039070B" w:rsidP="0039070B">
      <w:pPr>
        <w:pStyle w:val="Ttulo1"/>
        <w:rPr>
          <w:sz w:val="28"/>
          <w:szCs w:val="28"/>
        </w:rPr>
      </w:pPr>
      <w:r w:rsidRPr="00EC6CF3">
        <w:rPr>
          <w:sz w:val="28"/>
          <w:szCs w:val="28"/>
        </w:rPr>
        <w:t>3. Paradigmas suportados pela linguagem</w:t>
      </w:r>
      <w:r w:rsidR="00EC6CF3" w:rsidRPr="00EC6CF3">
        <w:rPr>
          <w:sz w:val="28"/>
          <w:szCs w:val="28"/>
        </w:rPr>
        <w:t>:</w:t>
      </w:r>
    </w:p>
    <w:p w14:paraId="7E5B1A58" w14:textId="77777777" w:rsidR="00AD496D" w:rsidRPr="00AD496D" w:rsidRDefault="00EC6CF3" w:rsidP="00EC6CF3">
      <w:pPr>
        <w:rPr>
          <w:rFonts w:ascii="Times New Roman" w:hAnsi="Times New Roman"/>
          <w:szCs w:val="24"/>
          <w:shd w:val="clear" w:color="auto" w:fill="FFFFFF"/>
        </w:rPr>
      </w:pPr>
      <w:r>
        <w:rPr>
          <w:rFonts w:ascii="Times New Roman" w:hAnsi="Times New Roman"/>
          <w:color w:val="242729"/>
          <w:sz w:val="23"/>
          <w:szCs w:val="23"/>
          <w:shd w:val="clear" w:color="auto" w:fill="FFFFFF"/>
        </w:rPr>
        <w:tab/>
      </w:r>
      <w:r w:rsidRPr="00AD496D">
        <w:rPr>
          <w:rFonts w:ascii="Times New Roman" w:hAnsi="Times New Roman"/>
          <w:szCs w:val="24"/>
          <w:shd w:val="clear" w:color="auto" w:fill="FFFFFF"/>
        </w:rPr>
        <w:t>Hoje qualquer linguagem</w:t>
      </w:r>
      <w:r w:rsidRPr="00AD496D">
        <w:rPr>
          <w:rStyle w:val="apple-converted-space"/>
          <w:rFonts w:ascii="Times New Roman" w:hAnsi="Times New Roman"/>
          <w:szCs w:val="24"/>
          <w:shd w:val="clear" w:color="auto" w:fill="FFFFFF"/>
        </w:rPr>
        <w:t> </w:t>
      </w:r>
      <w:proofErr w:type="spellStart"/>
      <w:r w:rsidRPr="00AD496D">
        <w:rPr>
          <w:rStyle w:val="nfase"/>
          <w:rFonts w:ascii="Times New Roman" w:hAnsi="Times New Roman"/>
          <w:szCs w:val="24"/>
          <w:bdr w:val="none" w:sz="0" w:space="0" w:color="auto" w:frame="1"/>
          <w:shd w:val="clear" w:color="auto" w:fill="FFFFFF"/>
        </w:rPr>
        <w:t>mainstream</w:t>
      </w:r>
      <w:proofErr w:type="spellEnd"/>
      <w:r w:rsidRPr="00AD496D">
        <w:rPr>
          <w:rStyle w:val="apple-converted-space"/>
          <w:rFonts w:ascii="Times New Roman" w:hAnsi="Times New Roman"/>
          <w:szCs w:val="24"/>
          <w:shd w:val="clear" w:color="auto" w:fill="FFFFFF"/>
        </w:rPr>
        <w:t> </w:t>
      </w:r>
      <w:r w:rsidRPr="00AD496D">
        <w:rPr>
          <w:rFonts w:ascii="Times New Roman" w:hAnsi="Times New Roman"/>
          <w:szCs w:val="24"/>
          <w:shd w:val="clear" w:color="auto" w:fill="FFFFFF"/>
        </w:rPr>
        <w:t xml:space="preserve">(que todos conhecem e usam e que possui popularidade) usa </w:t>
      </w:r>
      <w:hyperlink r:id="rId16" w:history="1">
        <w:r w:rsidRPr="00AD496D">
          <w:rPr>
            <w:rStyle w:val="Hyperlink"/>
            <w:rFonts w:ascii="Times New Roman" w:hAnsi="Times New Roman"/>
            <w:color w:val="auto"/>
            <w:szCs w:val="24"/>
            <w:u w:val="none"/>
            <w:bdr w:val="none" w:sz="0" w:space="0" w:color="auto" w:frame="1"/>
            <w:shd w:val="clear" w:color="auto" w:fill="FFFFFF"/>
          </w:rPr>
          <w:t>vários paradigmas</w:t>
        </w:r>
      </w:hyperlink>
      <w:r w:rsidRPr="00AD496D">
        <w:rPr>
          <w:rFonts w:ascii="Times New Roman" w:hAnsi="Times New Roman"/>
          <w:szCs w:val="24"/>
          <w:shd w:val="clear" w:color="auto" w:fill="FFFFFF"/>
        </w:rPr>
        <w:t>. O principal de todas elas (só entre as</w:t>
      </w:r>
      <w:r w:rsidRPr="00AD496D">
        <w:rPr>
          <w:rStyle w:val="apple-converted-space"/>
          <w:rFonts w:ascii="Times New Roman" w:hAnsi="Times New Roman"/>
          <w:szCs w:val="24"/>
          <w:shd w:val="clear" w:color="auto" w:fill="FFFFFF"/>
        </w:rPr>
        <w:t> </w:t>
      </w:r>
      <w:proofErr w:type="spellStart"/>
      <w:r w:rsidRPr="00AD496D">
        <w:rPr>
          <w:rStyle w:val="nfase"/>
          <w:rFonts w:ascii="Times New Roman" w:hAnsi="Times New Roman"/>
          <w:szCs w:val="24"/>
          <w:bdr w:val="none" w:sz="0" w:space="0" w:color="auto" w:frame="1"/>
          <w:shd w:val="clear" w:color="auto" w:fill="FFFFFF"/>
        </w:rPr>
        <w:t>mainstream</w:t>
      </w:r>
      <w:proofErr w:type="spellEnd"/>
      <w:r w:rsidRPr="00AD496D">
        <w:rPr>
          <w:rFonts w:ascii="Times New Roman" w:hAnsi="Times New Roman"/>
          <w:szCs w:val="24"/>
          <w:shd w:val="clear" w:color="auto" w:fill="FFFFFF"/>
        </w:rPr>
        <w:t>) é o</w:t>
      </w:r>
      <w:r w:rsidRPr="00AD496D">
        <w:rPr>
          <w:rStyle w:val="apple-converted-space"/>
          <w:rFonts w:ascii="Times New Roman" w:hAnsi="Times New Roman"/>
          <w:szCs w:val="24"/>
          <w:shd w:val="clear" w:color="auto" w:fill="FFFFFF"/>
        </w:rPr>
        <w:t> </w:t>
      </w:r>
      <w:hyperlink r:id="rId17" w:history="1">
        <w:r w:rsidRPr="00AD496D">
          <w:rPr>
            <w:rStyle w:val="Hyperlink"/>
            <w:rFonts w:ascii="Times New Roman" w:hAnsi="Times New Roman"/>
            <w:color w:val="auto"/>
            <w:szCs w:val="24"/>
            <w:u w:val="none"/>
            <w:bdr w:val="none" w:sz="0" w:space="0" w:color="auto" w:frame="1"/>
            <w:shd w:val="clear" w:color="auto" w:fill="FFFFFF"/>
          </w:rPr>
          <w:t>imperativo</w:t>
        </w:r>
      </w:hyperlink>
      <w:r w:rsidRPr="00AD496D">
        <w:rPr>
          <w:rFonts w:ascii="Times New Roman" w:hAnsi="Times New Roman"/>
          <w:szCs w:val="24"/>
          <w:shd w:val="clear" w:color="auto" w:fill="FFFFFF"/>
        </w:rPr>
        <w:t>, JS não é diferente e até pode ser usada na forma</w:t>
      </w:r>
      <w:r w:rsidRPr="00AD496D">
        <w:rPr>
          <w:rStyle w:val="apple-converted-space"/>
          <w:rFonts w:ascii="Times New Roman" w:hAnsi="Times New Roman"/>
          <w:szCs w:val="24"/>
          <w:shd w:val="clear" w:color="auto" w:fill="FFFFFF"/>
        </w:rPr>
        <w:t> </w:t>
      </w:r>
      <w:hyperlink r:id="rId18" w:history="1">
        <w:r w:rsidRPr="00AD496D">
          <w:rPr>
            <w:rStyle w:val="Hyperlink"/>
            <w:rFonts w:ascii="Times New Roman" w:hAnsi="Times New Roman"/>
            <w:color w:val="auto"/>
            <w:szCs w:val="24"/>
            <w:u w:val="none"/>
            <w:bdr w:val="none" w:sz="0" w:space="0" w:color="auto" w:frame="1"/>
            <w:shd w:val="clear" w:color="auto" w:fill="FFFFFF"/>
          </w:rPr>
          <w:t>procedural</w:t>
        </w:r>
      </w:hyperlink>
      <w:r w:rsidRPr="00AD496D">
        <w:rPr>
          <w:rStyle w:val="apple-converted-space"/>
          <w:rFonts w:ascii="Times New Roman" w:hAnsi="Times New Roman"/>
          <w:szCs w:val="24"/>
          <w:shd w:val="clear" w:color="auto" w:fill="FFFFFF"/>
        </w:rPr>
        <w:t> </w:t>
      </w:r>
      <w:r w:rsidRPr="00AD496D">
        <w:rPr>
          <w:rFonts w:ascii="Times New Roman" w:hAnsi="Times New Roman"/>
          <w:szCs w:val="24"/>
          <w:shd w:val="clear" w:color="auto" w:fill="FFFFFF"/>
        </w:rPr>
        <w:t>(obviamente de forma</w:t>
      </w:r>
      <w:r w:rsidRPr="00AD496D">
        <w:rPr>
          <w:rStyle w:val="apple-converted-space"/>
          <w:rFonts w:ascii="Times New Roman" w:hAnsi="Times New Roman"/>
          <w:szCs w:val="24"/>
          <w:shd w:val="clear" w:color="auto" w:fill="FFFFFF"/>
        </w:rPr>
        <w:t> </w:t>
      </w:r>
      <w:hyperlink r:id="rId19" w:history="1">
        <w:r w:rsidRPr="00AD496D">
          <w:rPr>
            <w:rStyle w:val="Hyperlink"/>
            <w:rFonts w:ascii="Times New Roman" w:hAnsi="Times New Roman"/>
            <w:color w:val="auto"/>
            <w:szCs w:val="24"/>
            <w:u w:val="none"/>
            <w:bdr w:val="none" w:sz="0" w:space="0" w:color="auto" w:frame="1"/>
            <w:shd w:val="clear" w:color="auto" w:fill="FFFFFF"/>
          </w:rPr>
          <w:t>estruturada</w:t>
        </w:r>
      </w:hyperlink>
      <w:r w:rsidRPr="00AD496D">
        <w:rPr>
          <w:rFonts w:ascii="Times New Roman" w:hAnsi="Times New Roman"/>
          <w:szCs w:val="24"/>
          <w:shd w:val="clear" w:color="auto" w:fill="FFFFFF"/>
        </w:rPr>
        <w:t xml:space="preserve">). </w:t>
      </w:r>
      <w:proofErr w:type="spellStart"/>
      <w:r w:rsidRPr="00AD496D">
        <w:rPr>
          <w:rFonts w:ascii="Times New Roman" w:hAnsi="Times New Roman"/>
          <w:szCs w:val="24"/>
          <w:shd w:val="clear" w:color="auto" w:fill="FFFFFF"/>
        </w:rPr>
        <w:t>JavaScript</w:t>
      </w:r>
      <w:proofErr w:type="spellEnd"/>
      <w:r w:rsidRPr="00AD496D">
        <w:rPr>
          <w:rFonts w:ascii="Times New Roman" w:hAnsi="Times New Roman"/>
          <w:szCs w:val="24"/>
          <w:shd w:val="clear" w:color="auto" w:fill="FFFFFF"/>
        </w:rPr>
        <w:t xml:space="preserve"> é conhecida por também ser</w:t>
      </w:r>
      <w:r w:rsidRPr="00AD496D">
        <w:rPr>
          <w:rStyle w:val="apple-converted-space"/>
          <w:rFonts w:ascii="Times New Roman" w:hAnsi="Times New Roman"/>
          <w:szCs w:val="24"/>
          <w:shd w:val="clear" w:color="auto" w:fill="FFFFFF"/>
        </w:rPr>
        <w:t> </w:t>
      </w:r>
      <w:hyperlink r:id="rId20" w:history="1">
        <w:r w:rsidRPr="00AD496D">
          <w:rPr>
            <w:rStyle w:val="Hyperlink"/>
            <w:rFonts w:ascii="Times New Roman" w:hAnsi="Times New Roman"/>
            <w:color w:val="auto"/>
            <w:szCs w:val="24"/>
            <w:u w:val="none"/>
            <w:bdr w:val="none" w:sz="0" w:space="0" w:color="auto" w:frame="1"/>
            <w:shd w:val="clear" w:color="auto" w:fill="FFFFFF"/>
          </w:rPr>
          <w:t>orientada a objeto</w:t>
        </w:r>
      </w:hyperlink>
      <w:r w:rsidRPr="00AD496D">
        <w:rPr>
          <w:rStyle w:val="apple-converted-space"/>
          <w:rFonts w:ascii="Times New Roman" w:hAnsi="Times New Roman"/>
          <w:szCs w:val="24"/>
          <w:shd w:val="clear" w:color="auto" w:fill="FFFFFF"/>
        </w:rPr>
        <w:t> </w:t>
      </w:r>
      <w:r w:rsidRPr="00AD496D">
        <w:rPr>
          <w:rFonts w:ascii="Times New Roman" w:hAnsi="Times New Roman"/>
          <w:szCs w:val="24"/>
          <w:shd w:val="clear" w:color="auto" w:fill="FFFFFF"/>
        </w:rPr>
        <w:t>através</w:t>
      </w:r>
      <w:r w:rsidR="00AD496D">
        <w:rPr>
          <w:rFonts w:ascii="Times New Roman" w:hAnsi="Times New Roman"/>
          <w:szCs w:val="24"/>
          <w:shd w:val="clear" w:color="auto" w:fill="FFFFFF"/>
        </w:rPr>
        <w:t xml:space="preserve"> </w:t>
      </w:r>
      <w:r w:rsidRPr="00AD496D">
        <w:rPr>
          <w:rFonts w:ascii="Times New Roman" w:hAnsi="Times New Roman"/>
          <w:szCs w:val="24"/>
          <w:shd w:val="clear" w:color="auto" w:fill="FFFFFF"/>
        </w:rPr>
        <w:t>de</w:t>
      </w:r>
      <w:r w:rsidRPr="00AD496D">
        <w:rPr>
          <w:rStyle w:val="apple-converted-space"/>
          <w:rFonts w:ascii="Times New Roman" w:hAnsi="Times New Roman"/>
          <w:szCs w:val="24"/>
          <w:shd w:val="clear" w:color="auto" w:fill="FFFFFF"/>
        </w:rPr>
        <w:t> </w:t>
      </w:r>
      <w:hyperlink r:id="rId21" w:history="1">
        <w:r w:rsidRPr="00AD496D">
          <w:rPr>
            <w:rStyle w:val="Hyperlink"/>
            <w:rFonts w:ascii="Times New Roman" w:hAnsi="Times New Roman"/>
            <w:color w:val="auto"/>
            <w:szCs w:val="24"/>
            <w:u w:val="none"/>
            <w:bdr w:val="none" w:sz="0" w:space="0" w:color="auto" w:frame="1"/>
            <w:shd w:val="clear" w:color="auto" w:fill="FFFFFF"/>
          </w:rPr>
          <w:t>protótipos</w:t>
        </w:r>
      </w:hyperlink>
      <w:r w:rsidR="0035774C">
        <w:rPr>
          <w:rFonts w:ascii="Times New Roman" w:hAnsi="Times New Roman"/>
          <w:szCs w:val="24"/>
          <w:shd w:val="clear" w:color="auto" w:fill="FFFFFF"/>
        </w:rPr>
        <w:t xml:space="preserve">, </w:t>
      </w:r>
      <w:r w:rsidRPr="00AD496D">
        <w:rPr>
          <w:rFonts w:ascii="Times New Roman" w:hAnsi="Times New Roman"/>
          <w:szCs w:val="24"/>
          <w:shd w:val="clear" w:color="auto" w:fill="FFFFFF"/>
        </w:rPr>
        <w:t>mas</w:t>
      </w:r>
      <w:r w:rsidR="0035774C">
        <w:rPr>
          <w:rFonts w:ascii="Times New Roman" w:hAnsi="Times New Roman"/>
          <w:szCs w:val="24"/>
          <w:shd w:val="clear" w:color="auto" w:fill="FFFFFF"/>
        </w:rPr>
        <w:t xml:space="preserve"> </w:t>
      </w:r>
      <w:r w:rsidRPr="00AD496D">
        <w:rPr>
          <w:rFonts w:ascii="Times New Roman" w:hAnsi="Times New Roman"/>
          <w:szCs w:val="24"/>
          <w:shd w:val="clear" w:color="auto" w:fill="FFFFFF"/>
        </w:rPr>
        <w:t>como</w:t>
      </w:r>
      <w:r w:rsidR="0035774C">
        <w:rPr>
          <w:rFonts w:ascii="Times New Roman" w:hAnsi="Times New Roman"/>
          <w:szCs w:val="24"/>
          <w:shd w:val="clear" w:color="auto" w:fill="FFFFFF"/>
        </w:rPr>
        <w:t xml:space="preserve"> toda linguagem moderna, vem </w:t>
      </w:r>
      <w:r w:rsidRPr="00AD496D">
        <w:rPr>
          <w:rFonts w:ascii="Times New Roman" w:hAnsi="Times New Roman"/>
          <w:szCs w:val="24"/>
          <w:shd w:val="clear" w:color="auto" w:fill="FFFFFF"/>
        </w:rPr>
        <w:t>usando</w:t>
      </w:r>
      <w:r w:rsidR="00AD496D">
        <w:rPr>
          <w:rFonts w:ascii="Times New Roman" w:hAnsi="Times New Roman"/>
          <w:szCs w:val="24"/>
          <w:shd w:val="clear" w:color="auto" w:fill="FFFFFF"/>
        </w:rPr>
        <w:t xml:space="preserve"> </w:t>
      </w:r>
      <w:r w:rsidRPr="00AD496D">
        <w:rPr>
          <w:rFonts w:ascii="Times New Roman" w:hAnsi="Times New Roman"/>
          <w:szCs w:val="24"/>
          <w:shd w:val="clear" w:color="auto" w:fill="FFFFFF"/>
        </w:rPr>
        <w:t>paradigma</w:t>
      </w:r>
      <w:r w:rsidRPr="00AD496D">
        <w:rPr>
          <w:rStyle w:val="apple-converted-space"/>
          <w:rFonts w:ascii="Times New Roman" w:hAnsi="Times New Roman"/>
          <w:szCs w:val="24"/>
          <w:shd w:val="clear" w:color="auto" w:fill="FFFFFF"/>
        </w:rPr>
        <w:t> </w:t>
      </w:r>
      <w:hyperlink r:id="rId22" w:history="1">
        <w:r w:rsidRPr="00AD496D">
          <w:rPr>
            <w:rStyle w:val="Hyperlink"/>
            <w:rFonts w:ascii="Times New Roman" w:hAnsi="Times New Roman"/>
            <w:color w:val="auto"/>
            <w:szCs w:val="24"/>
            <w:u w:val="none"/>
            <w:bdr w:val="none" w:sz="0" w:space="0" w:color="auto" w:frame="1"/>
            <w:shd w:val="clear" w:color="auto" w:fill="FFFFFF"/>
          </w:rPr>
          <w:t>funcional</w:t>
        </w:r>
      </w:hyperlink>
      <w:r w:rsidRPr="00AD496D">
        <w:rPr>
          <w:rStyle w:val="apple-converted-space"/>
          <w:rFonts w:ascii="Times New Roman" w:hAnsi="Times New Roman"/>
          <w:szCs w:val="24"/>
          <w:shd w:val="clear" w:color="auto" w:fill="FFFFFF"/>
        </w:rPr>
        <w:t> </w:t>
      </w:r>
      <w:r w:rsidRPr="00AD496D">
        <w:rPr>
          <w:rFonts w:ascii="Times New Roman" w:hAnsi="Times New Roman"/>
          <w:szCs w:val="24"/>
          <w:shd w:val="clear" w:color="auto" w:fill="FFFFFF"/>
        </w:rPr>
        <w:t>cada</w:t>
      </w:r>
      <w:r w:rsidR="0035774C">
        <w:rPr>
          <w:rFonts w:ascii="Times New Roman" w:hAnsi="Times New Roman"/>
          <w:szCs w:val="24"/>
          <w:shd w:val="clear" w:color="auto" w:fill="FFFFFF"/>
        </w:rPr>
        <w:t xml:space="preserve"> </w:t>
      </w:r>
      <w:r w:rsidRPr="00AD496D">
        <w:rPr>
          <w:rFonts w:ascii="Times New Roman" w:hAnsi="Times New Roman"/>
          <w:szCs w:val="24"/>
          <w:shd w:val="clear" w:color="auto" w:fill="FFFFFF"/>
        </w:rPr>
        <w:t>vez mais.</w:t>
      </w:r>
    </w:p>
    <w:p w14:paraId="080EA2B3" w14:textId="77777777" w:rsidR="00AD496D" w:rsidRDefault="00AD496D" w:rsidP="00EC6CF3">
      <w:pPr>
        <w:rPr>
          <w:rFonts w:ascii="Times New Roman" w:hAnsi="Times New Roman"/>
          <w:sz w:val="23"/>
          <w:szCs w:val="23"/>
          <w:shd w:val="clear" w:color="auto" w:fill="FFFFFF"/>
        </w:rPr>
      </w:pPr>
    </w:p>
    <w:p w14:paraId="348462E7" w14:textId="77777777" w:rsidR="00EC6CF3" w:rsidRPr="00AD496D" w:rsidRDefault="00AD496D" w:rsidP="00EC6CF3">
      <w:pPr>
        <w:rPr>
          <w:rFonts w:ascii="Times New Roman" w:hAnsi="Times New Roman"/>
          <w:szCs w:val="24"/>
          <w:shd w:val="clear" w:color="auto" w:fill="FFFFFF"/>
        </w:rPr>
      </w:pPr>
      <w:r w:rsidRPr="00AD496D">
        <w:rPr>
          <w:rFonts w:ascii="Times New Roman" w:hAnsi="Times New Roman"/>
          <w:szCs w:val="24"/>
          <w:shd w:val="clear" w:color="auto" w:fill="FFFFFF"/>
        </w:rPr>
        <w:t>ORIENTADO A OBJETO:</w:t>
      </w:r>
    </w:p>
    <w:p w14:paraId="55D30265" w14:textId="77777777" w:rsidR="00C40502" w:rsidRDefault="00C40502" w:rsidP="00C40502">
      <w:pPr>
        <w:pStyle w:val="Pr-formataoHTML"/>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List</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function</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14:paraId="1B0FCBAA"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0" w:author="Angelo Ferro" w:date="2016-08-11T09:21:00Z">
            <w:rPr>
              <w:rStyle w:val="pln"/>
              <w:rFonts w:ascii="Consolas" w:hAnsi="Consolas"/>
              <w:color w:val="303336"/>
              <w:bdr w:val="none" w:sz="0" w:space="0" w:color="auto" w:frame="1"/>
              <w:shd w:val="clear" w:color="auto" w:fill="EFF0F1"/>
            </w:rPr>
          </w:rPrChange>
        </w:rPr>
      </w:pPr>
      <w:r>
        <w:rPr>
          <w:rStyle w:val="pln"/>
          <w:rFonts w:ascii="Consolas" w:hAnsi="Consolas"/>
          <w:color w:val="303336"/>
          <w:bdr w:val="none" w:sz="0" w:space="0" w:color="auto" w:frame="1"/>
          <w:shd w:val="clear" w:color="auto" w:fill="EFF0F1"/>
        </w:rPr>
        <w:t xml:space="preserve">    </w:t>
      </w:r>
      <w:proofErr w:type="spellStart"/>
      <w:r w:rsidRPr="00CC347C">
        <w:rPr>
          <w:rStyle w:val="kwd"/>
          <w:rFonts w:ascii="Consolas" w:hAnsi="Consolas"/>
          <w:color w:val="101094"/>
          <w:bdr w:val="none" w:sz="0" w:space="0" w:color="auto" w:frame="1"/>
          <w:shd w:val="clear" w:color="auto" w:fill="EFF0F1"/>
          <w:lang w:val="en-US"/>
          <w:rPrChange w:id="1" w:author="Angelo Ferro" w:date="2016-08-11T09:21:00Z">
            <w:rPr>
              <w:rStyle w:val="kwd"/>
              <w:rFonts w:ascii="Consolas" w:hAnsi="Consolas"/>
              <w:color w:val="101094"/>
              <w:bdr w:val="none" w:sz="0" w:space="0" w:color="auto" w:frame="1"/>
              <w:shd w:val="clear" w:color="auto" w:fill="EFF0F1"/>
            </w:rPr>
          </w:rPrChange>
        </w:rPr>
        <w:t>this</w:t>
      </w:r>
      <w:r w:rsidRPr="00CC347C">
        <w:rPr>
          <w:rStyle w:val="pun"/>
          <w:rFonts w:ascii="Consolas" w:hAnsi="Consolas"/>
          <w:color w:val="303336"/>
          <w:bdr w:val="none" w:sz="0" w:space="0" w:color="auto" w:frame="1"/>
          <w:shd w:val="clear" w:color="auto" w:fill="EFF0F1"/>
          <w:lang w:val="en-US"/>
          <w:rPrChange w:id="2"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3" w:author="Angelo Ferro" w:date="2016-08-11T09:21:00Z">
            <w:rPr>
              <w:rStyle w:val="pln"/>
              <w:rFonts w:ascii="Consolas" w:hAnsi="Consolas"/>
              <w:color w:val="303336"/>
              <w:bdr w:val="none" w:sz="0" w:space="0" w:color="auto" w:frame="1"/>
              <w:shd w:val="clear" w:color="auto" w:fill="EFF0F1"/>
            </w:rPr>
          </w:rPrChange>
        </w:rPr>
        <w:t>dataStore</w:t>
      </w:r>
      <w:proofErr w:type="spellEnd"/>
      <w:r w:rsidRPr="00CC347C">
        <w:rPr>
          <w:rStyle w:val="pln"/>
          <w:rFonts w:ascii="Consolas" w:hAnsi="Consolas"/>
          <w:color w:val="303336"/>
          <w:bdr w:val="none" w:sz="0" w:space="0" w:color="auto" w:frame="1"/>
          <w:shd w:val="clear" w:color="auto" w:fill="EFF0F1"/>
          <w:lang w:val="en-US"/>
          <w:rPrChange w:id="4"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5"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6"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7" w:author="Angelo Ferro" w:date="2016-08-11T09:21:00Z">
            <w:rPr>
              <w:rStyle w:val="pun"/>
              <w:rFonts w:ascii="Consolas" w:hAnsi="Consolas"/>
              <w:color w:val="303336"/>
              <w:bdr w:val="none" w:sz="0" w:space="0" w:color="auto" w:frame="1"/>
              <w:shd w:val="clear" w:color="auto" w:fill="EFF0F1"/>
            </w:rPr>
          </w:rPrChange>
        </w:rPr>
        <w:t>[];</w:t>
      </w:r>
    </w:p>
    <w:p w14:paraId="4804EC9C"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8" w:author="Angelo Ferro" w:date="2016-08-11T09:21:00Z">
            <w:rPr>
              <w:rStyle w:val="pln"/>
              <w:rFonts w:ascii="Consolas" w:hAnsi="Consolas"/>
              <w:color w:val="303336"/>
              <w:bdr w:val="none" w:sz="0" w:space="0" w:color="auto" w:frame="1"/>
              <w:shd w:val="clear" w:color="auto" w:fill="EFF0F1"/>
            </w:rPr>
          </w:rPrChange>
        </w:rPr>
      </w:pPr>
      <w:r w:rsidRPr="00CC347C">
        <w:rPr>
          <w:rStyle w:val="pun"/>
          <w:rFonts w:ascii="Consolas" w:hAnsi="Consolas"/>
          <w:color w:val="303336"/>
          <w:bdr w:val="none" w:sz="0" w:space="0" w:color="auto" w:frame="1"/>
          <w:shd w:val="clear" w:color="auto" w:fill="EFF0F1"/>
          <w:lang w:val="en-US"/>
          <w:rPrChange w:id="9" w:author="Angelo Ferro" w:date="2016-08-11T09:21:00Z">
            <w:rPr>
              <w:rStyle w:val="pun"/>
              <w:rFonts w:ascii="Consolas" w:hAnsi="Consolas"/>
              <w:color w:val="303336"/>
              <w:bdr w:val="none" w:sz="0" w:space="0" w:color="auto" w:frame="1"/>
              <w:shd w:val="clear" w:color="auto" w:fill="EFF0F1"/>
            </w:rPr>
          </w:rPrChange>
        </w:rPr>
        <w:t>};</w:t>
      </w:r>
    </w:p>
    <w:p w14:paraId="7FF5EAD2"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10" w:author="Angelo Ferro" w:date="2016-08-11T09:21:00Z">
            <w:rPr>
              <w:rStyle w:val="pln"/>
              <w:rFonts w:ascii="Consolas" w:hAnsi="Consolas"/>
              <w:color w:val="303336"/>
              <w:bdr w:val="none" w:sz="0" w:space="0" w:color="auto" w:frame="1"/>
              <w:shd w:val="clear" w:color="auto" w:fill="EFF0F1"/>
            </w:rPr>
          </w:rPrChange>
        </w:rPr>
      </w:pPr>
    </w:p>
    <w:p w14:paraId="183E6570"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11" w:author="Angelo Ferro" w:date="2016-08-11T09:21:00Z">
            <w:rPr>
              <w:rStyle w:val="pln"/>
              <w:rFonts w:ascii="Consolas" w:hAnsi="Consolas"/>
              <w:color w:val="303336"/>
              <w:bdr w:val="none" w:sz="0" w:space="0" w:color="auto" w:frame="1"/>
              <w:shd w:val="clear" w:color="auto" w:fill="EFF0F1"/>
            </w:rPr>
          </w:rPrChange>
        </w:rPr>
      </w:pPr>
      <w:proofErr w:type="spellStart"/>
      <w:r w:rsidRPr="00CC347C">
        <w:rPr>
          <w:rStyle w:val="typ"/>
          <w:rFonts w:ascii="Consolas" w:hAnsi="Consolas"/>
          <w:color w:val="2B91AF"/>
          <w:bdr w:val="none" w:sz="0" w:space="0" w:color="auto" w:frame="1"/>
          <w:shd w:val="clear" w:color="auto" w:fill="EFF0F1"/>
          <w:lang w:val="en-US"/>
          <w:rPrChange w:id="12" w:author="Angelo Ferro" w:date="2016-08-11T09:21:00Z">
            <w:rPr>
              <w:rStyle w:val="typ"/>
              <w:rFonts w:ascii="Consolas" w:hAnsi="Consolas"/>
              <w:color w:val="2B91AF"/>
              <w:bdr w:val="none" w:sz="0" w:space="0" w:color="auto" w:frame="1"/>
              <w:shd w:val="clear" w:color="auto" w:fill="EFF0F1"/>
            </w:rPr>
          </w:rPrChange>
        </w:rPr>
        <w:t>List</w:t>
      </w:r>
      <w:r w:rsidRPr="00CC347C">
        <w:rPr>
          <w:rStyle w:val="pun"/>
          <w:rFonts w:ascii="Consolas" w:hAnsi="Consolas"/>
          <w:color w:val="303336"/>
          <w:bdr w:val="none" w:sz="0" w:space="0" w:color="auto" w:frame="1"/>
          <w:shd w:val="clear" w:color="auto" w:fill="EFF0F1"/>
          <w:lang w:val="en-US"/>
          <w:rPrChange w:id="13"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14" w:author="Angelo Ferro" w:date="2016-08-11T09:21:00Z">
            <w:rPr>
              <w:rStyle w:val="pln"/>
              <w:rFonts w:ascii="Consolas" w:hAnsi="Consolas"/>
              <w:color w:val="303336"/>
              <w:bdr w:val="none" w:sz="0" w:space="0" w:color="auto" w:frame="1"/>
              <w:shd w:val="clear" w:color="auto" w:fill="EFF0F1"/>
            </w:rPr>
          </w:rPrChange>
        </w:rPr>
        <w:t>prototype</w:t>
      </w:r>
      <w:r w:rsidRPr="00CC347C">
        <w:rPr>
          <w:rStyle w:val="pun"/>
          <w:rFonts w:ascii="Consolas" w:hAnsi="Consolas"/>
          <w:color w:val="303336"/>
          <w:bdr w:val="none" w:sz="0" w:space="0" w:color="auto" w:frame="1"/>
          <w:shd w:val="clear" w:color="auto" w:fill="EFF0F1"/>
          <w:lang w:val="en-US"/>
          <w:rPrChange w:id="15"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16" w:author="Angelo Ferro" w:date="2016-08-11T09:21:00Z">
            <w:rPr>
              <w:rStyle w:val="pln"/>
              <w:rFonts w:ascii="Consolas" w:hAnsi="Consolas"/>
              <w:color w:val="303336"/>
              <w:bdr w:val="none" w:sz="0" w:space="0" w:color="auto" w:frame="1"/>
              <w:shd w:val="clear" w:color="auto" w:fill="EFF0F1"/>
            </w:rPr>
          </w:rPrChange>
        </w:rPr>
        <w:t>listSize</w:t>
      </w:r>
      <w:proofErr w:type="spellEnd"/>
      <w:r w:rsidRPr="00CC347C">
        <w:rPr>
          <w:rStyle w:val="pln"/>
          <w:rFonts w:ascii="Consolas" w:hAnsi="Consolas"/>
          <w:color w:val="303336"/>
          <w:bdr w:val="none" w:sz="0" w:space="0" w:color="auto" w:frame="1"/>
          <w:shd w:val="clear" w:color="auto" w:fill="EFF0F1"/>
          <w:lang w:val="en-US"/>
          <w:rPrChange w:id="17"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18"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19"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lit"/>
          <w:rFonts w:ascii="Consolas" w:hAnsi="Consolas"/>
          <w:color w:val="7D2727"/>
          <w:bdr w:val="none" w:sz="0" w:space="0" w:color="auto" w:frame="1"/>
          <w:shd w:val="clear" w:color="auto" w:fill="EFF0F1"/>
          <w:lang w:val="en-US"/>
          <w:rPrChange w:id="20" w:author="Angelo Ferro" w:date="2016-08-11T09:21:00Z">
            <w:rPr>
              <w:rStyle w:val="lit"/>
              <w:rFonts w:ascii="Consolas" w:hAnsi="Consolas"/>
              <w:color w:val="7D2727"/>
              <w:bdr w:val="none" w:sz="0" w:space="0" w:color="auto" w:frame="1"/>
              <w:shd w:val="clear" w:color="auto" w:fill="EFF0F1"/>
            </w:rPr>
          </w:rPrChange>
        </w:rPr>
        <w:t>0</w:t>
      </w:r>
      <w:r w:rsidRPr="00CC347C">
        <w:rPr>
          <w:rStyle w:val="pun"/>
          <w:rFonts w:ascii="Consolas" w:hAnsi="Consolas"/>
          <w:color w:val="303336"/>
          <w:bdr w:val="none" w:sz="0" w:space="0" w:color="auto" w:frame="1"/>
          <w:shd w:val="clear" w:color="auto" w:fill="EFF0F1"/>
          <w:lang w:val="en-US"/>
          <w:rPrChange w:id="21" w:author="Angelo Ferro" w:date="2016-08-11T09:21:00Z">
            <w:rPr>
              <w:rStyle w:val="pun"/>
              <w:rFonts w:ascii="Consolas" w:hAnsi="Consolas"/>
              <w:color w:val="303336"/>
              <w:bdr w:val="none" w:sz="0" w:space="0" w:color="auto" w:frame="1"/>
              <w:shd w:val="clear" w:color="auto" w:fill="EFF0F1"/>
            </w:rPr>
          </w:rPrChange>
        </w:rPr>
        <w:t>;</w:t>
      </w:r>
    </w:p>
    <w:p w14:paraId="2CC649F0"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22" w:author="Angelo Ferro" w:date="2016-08-11T09:21:00Z">
            <w:rPr>
              <w:rStyle w:val="pln"/>
              <w:rFonts w:ascii="Consolas" w:hAnsi="Consolas"/>
              <w:color w:val="303336"/>
              <w:bdr w:val="none" w:sz="0" w:space="0" w:color="auto" w:frame="1"/>
              <w:shd w:val="clear" w:color="auto" w:fill="EFF0F1"/>
            </w:rPr>
          </w:rPrChange>
        </w:rPr>
      </w:pPr>
    </w:p>
    <w:p w14:paraId="4E0F4445"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23" w:author="Angelo Ferro" w:date="2016-08-11T09:21:00Z">
            <w:rPr>
              <w:rStyle w:val="pln"/>
              <w:rFonts w:ascii="Consolas" w:hAnsi="Consolas"/>
              <w:color w:val="303336"/>
              <w:bdr w:val="none" w:sz="0" w:space="0" w:color="auto" w:frame="1"/>
              <w:shd w:val="clear" w:color="auto" w:fill="EFF0F1"/>
            </w:rPr>
          </w:rPrChange>
        </w:rPr>
      </w:pPr>
      <w:proofErr w:type="spellStart"/>
      <w:r w:rsidRPr="00CC347C">
        <w:rPr>
          <w:rStyle w:val="typ"/>
          <w:rFonts w:ascii="Consolas" w:hAnsi="Consolas"/>
          <w:color w:val="2B91AF"/>
          <w:bdr w:val="none" w:sz="0" w:space="0" w:color="auto" w:frame="1"/>
          <w:shd w:val="clear" w:color="auto" w:fill="EFF0F1"/>
          <w:lang w:val="en-US"/>
          <w:rPrChange w:id="24" w:author="Angelo Ferro" w:date="2016-08-11T09:21:00Z">
            <w:rPr>
              <w:rStyle w:val="typ"/>
              <w:rFonts w:ascii="Consolas" w:hAnsi="Consolas"/>
              <w:color w:val="2B91AF"/>
              <w:bdr w:val="none" w:sz="0" w:space="0" w:color="auto" w:frame="1"/>
              <w:shd w:val="clear" w:color="auto" w:fill="EFF0F1"/>
            </w:rPr>
          </w:rPrChange>
        </w:rPr>
        <w:t>List</w:t>
      </w:r>
      <w:r w:rsidRPr="00CC347C">
        <w:rPr>
          <w:rStyle w:val="pun"/>
          <w:rFonts w:ascii="Consolas" w:hAnsi="Consolas"/>
          <w:color w:val="303336"/>
          <w:bdr w:val="none" w:sz="0" w:space="0" w:color="auto" w:frame="1"/>
          <w:shd w:val="clear" w:color="auto" w:fill="EFF0F1"/>
          <w:lang w:val="en-US"/>
          <w:rPrChange w:id="25"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26" w:author="Angelo Ferro" w:date="2016-08-11T09:21:00Z">
            <w:rPr>
              <w:rStyle w:val="pln"/>
              <w:rFonts w:ascii="Consolas" w:hAnsi="Consolas"/>
              <w:color w:val="303336"/>
              <w:bdr w:val="none" w:sz="0" w:space="0" w:color="auto" w:frame="1"/>
              <w:shd w:val="clear" w:color="auto" w:fill="EFF0F1"/>
            </w:rPr>
          </w:rPrChange>
        </w:rPr>
        <w:t>prototype</w:t>
      </w:r>
      <w:r w:rsidRPr="00CC347C">
        <w:rPr>
          <w:rStyle w:val="pun"/>
          <w:rFonts w:ascii="Consolas" w:hAnsi="Consolas"/>
          <w:color w:val="303336"/>
          <w:bdr w:val="none" w:sz="0" w:space="0" w:color="auto" w:frame="1"/>
          <w:shd w:val="clear" w:color="auto" w:fill="EFF0F1"/>
          <w:lang w:val="en-US"/>
          <w:rPrChange w:id="27"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28" w:author="Angelo Ferro" w:date="2016-08-11T09:21:00Z">
            <w:rPr>
              <w:rStyle w:val="pln"/>
              <w:rFonts w:ascii="Consolas" w:hAnsi="Consolas"/>
              <w:color w:val="303336"/>
              <w:bdr w:val="none" w:sz="0" w:space="0" w:color="auto" w:frame="1"/>
              <w:shd w:val="clear" w:color="auto" w:fill="EFF0F1"/>
            </w:rPr>
          </w:rPrChange>
        </w:rPr>
        <w:t>pos</w:t>
      </w:r>
      <w:proofErr w:type="spellEnd"/>
      <w:r w:rsidRPr="00CC347C">
        <w:rPr>
          <w:rStyle w:val="pln"/>
          <w:rFonts w:ascii="Consolas" w:hAnsi="Consolas"/>
          <w:color w:val="303336"/>
          <w:bdr w:val="none" w:sz="0" w:space="0" w:color="auto" w:frame="1"/>
          <w:shd w:val="clear" w:color="auto" w:fill="EFF0F1"/>
          <w:lang w:val="en-US"/>
          <w:rPrChange w:id="29"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30"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31"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lit"/>
          <w:rFonts w:ascii="Consolas" w:hAnsi="Consolas"/>
          <w:color w:val="7D2727"/>
          <w:bdr w:val="none" w:sz="0" w:space="0" w:color="auto" w:frame="1"/>
          <w:shd w:val="clear" w:color="auto" w:fill="EFF0F1"/>
          <w:lang w:val="en-US"/>
          <w:rPrChange w:id="32" w:author="Angelo Ferro" w:date="2016-08-11T09:21:00Z">
            <w:rPr>
              <w:rStyle w:val="lit"/>
              <w:rFonts w:ascii="Consolas" w:hAnsi="Consolas"/>
              <w:color w:val="7D2727"/>
              <w:bdr w:val="none" w:sz="0" w:space="0" w:color="auto" w:frame="1"/>
              <w:shd w:val="clear" w:color="auto" w:fill="EFF0F1"/>
            </w:rPr>
          </w:rPrChange>
        </w:rPr>
        <w:t>0</w:t>
      </w:r>
      <w:r w:rsidRPr="00CC347C">
        <w:rPr>
          <w:rStyle w:val="pun"/>
          <w:rFonts w:ascii="Consolas" w:hAnsi="Consolas"/>
          <w:color w:val="303336"/>
          <w:bdr w:val="none" w:sz="0" w:space="0" w:color="auto" w:frame="1"/>
          <w:shd w:val="clear" w:color="auto" w:fill="EFF0F1"/>
          <w:lang w:val="en-US"/>
          <w:rPrChange w:id="33" w:author="Angelo Ferro" w:date="2016-08-11T09:21:00Z">
            <w:rPr>
              <w:rStyle w:val="pun"/>
              <w:rFonts w:ascii="Consolas" w:hAnsi="Consolas"/>
              <w:color w:val="303336"/>
              <w:bdr w:val="none" w:sz="0" w:space="0" w:color="auto" w:frame="1"/>
              <w:shd w:val="clear" w:color="auto" w:fill="EFF0F1"/>
            </w:rPr>
          </w:rPrChange>
        </w:rPr>
        <w:t>;</w:t>
      </w:r>
    </w:p>
    <w:p w14:paraId="3ABADADE"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34" w:author="Angelo Ferro" w:date="2016-08-11T09:21:00Z">
            <w:rPr>
              <w:rStyle w:val="pln"/>
              <w:rFonts w:ascii="Consolas" w:hAnsi="Consolas"/>
              <w:color w:val="303336"/>
              <w:bdr w:val="none" w:sz="0" w:space="0" w:color="auto" w:frame="1"/>
              <w:shd w:val="clear" w:color="auto" w:fill="EFF0F1"/>
            </w:rPr>
          </w:rPrChange>
        </w:rPr>
      </w:pPr>
    </w:p>
    <w:p w14:paraId="2D6B3B49" w14:textId="77777777" w:rsidR="00C40502" w:rsidRPr="00CC347C"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Change w:id="35" w:author="Angelo Ferro" w:date="2016-08-11T09:21:00Z">
            <w:rPr>
              <w:rStyle w:val="pln"/>
              <w:rFonts w:ascii="Consolas" w:hAnsi="Consolas"/>
              <w:color w:val="303336"/>
              <w:bdr w:val="none" w:sz="0" w:space="0" w:color="auto" w:frame="1"/>
              <w:shd w:val="clear" w:color="auto" w:fill="EFF0F1"/>
            </w:rPr>
          </w:rPrChange>
        </w:rPr>
      </w:pPr>
      <w:proofErr w:type="spellStart"/>
      <w:r w:rsidRPr="00CC347C">
        <w:rPr>
          <w:rStyle w:val="typ"/>
          <w:rFonts w:ascii="Consolas" w:hAnsi="Consolas"/>
          <w:color w:val="2B91AF"/>
          <w:bdr w:val="none" w:sz="0" w:space="0" w:color="auto" w:frame="1"/>
          <w:shd w:val="clear" w:color="auto" w:fill="EFF0F1"/>
          <w:lang w:val="en-US"/>
          <w:rPrChange w:id="36" w:author="Angelo Ferro" w:date="2016-08-11T09:21:00Z">
            <w:rPr>
              <w:rStyle w:val="typ"/>
              <w:rFonts w:ascii="Consolas" w:hAnsi="Consolas"/>
              <w:color w:val="2B91AF"/>
              <w:bdr w:val="none" w:sz="0" w:space="0" w:color="auto" w:frame="1"/>
              <w:shd w:val="clear" w:color="auto" w:fill="EFF0F1"/>
            </w:rPr>
          </w:rPrChange>
        </w:rPr>
        <w:t>List</w:t>
      </w:r>
      <w:r w:rsidRPr="00CC347C">
        <w:rPr>
          <w:rStyle w:val="pun"/>
          <w:rFonts w:ascii="Consolas" w:hAnsi="Consolas"/>
          <w:color w:val="303336"/>
          <w:bdr w:val="none" w:sz="0" w:space="0" w:color="auto" w:frame="1"/>
          <w:shd w:val="clear" w:color="auto" w:fill="EFF0F1"/>
          <w:lang w:val="en-US"/>
          <w:rPrChange w:id="37"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38" w:author="Angelo Ferro" w:date="2016-08-11T09:21:00Z">
            <w:rPr>
              <w:rStyle w:val="pln"/>
              <w:rFonts w:ascii="Consolas" w:hAnsi="Consolas"/>
              <w:color w:val="303336"/>
              <w:bdr w:val="none" w:sz="0" w:space="0" w:color="auto" w:frame="1"/>
              <w:shd w:val="clear" w:color="auto" w:fill="EFF0F1"/>
            </w:rPr>
          </w:rPrChange>
        </w:rPr>
        <w:t>prototype</w:t>
      </w:r>
      <w:r w:rsidRPr="00CC347C">
        <w:rPr>
          <w:rStyle w:val="pun"/>
          <w:rFonts w:ascii="Consolas" w:hAnsi="Consolas"/>
          <w:color w:val="303336"/>
          <w:bdr w:val="none" w:sz="0" w:space="0" w:color="auto" w:frame="1"/>
          <w:shd w:val="clear" w:color="auto" w:fill="EFF0F1"/>
          <w:lang w:val="en-US"/>
          <w:rPrChange w:id="39"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40" w:author="Angelo Ferro" w:date="2016-08-11T09:21:00Z">
            <w:rPr>
              <w:rStyle w:val="pln"/>
              <w:rFonts w:ascii="Consolas" w:hAnsi="Consolas"/>
              <w:color w:val="303336"/>
              <w:bdr w:val="none" w:sz="0" w:space="0" w:color="auto" w:frame="1"/>
              <w:shd w:val="clear" w:color="auto" w:fill="EFF0F1"/>
            </w:rPr>
          </w:rPrChange>
        </w:rPr>
        <w:t>myMethod</w:t>
      </w:r>
      <w:proofErr w:type="spellEnd"/>
      <w:r w:rsidRPr="00CC347C">
        <w:rPr>
          <w:rStyle w:val="pln"/>
          <w:rFonts w:ascii="Consolas" w:hAnsi="Consolas"/>
          <w:color w:val="303336"/>
          <w:bdr w:val="none" w:sz="0" w:space="0" w:color="auto" w:frame="1"/>
          <w:shd w:val="clear" w:color="auto" w:fill="EFF0F1"/>
          <w:lang w:val="en-US"/>
          <w:rPrChange w:id="41"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42"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43"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kwd"/>
          <w:rFonts w:ascii="Consolas" w:hAnsi="Consolas"/>
          <w:color w:val="101094"/>
          <w:bdr w:val="none" w:sz="0" w:space="0" w:color="auto" w:frame="1"/>
          <w:shd w:val="clear" w:color="auto" w:fill="EFF0F1"/>
          <w:lang w:val="en-US"/>
          <w:rPrChange w:id="44" w:author="Angelo Ferro" w:date="2016-08-11T09:21:00Z">
            <w:rPr>
              <w:rStyle w:val="kwd"/>
              <w:rFonts w:ascii="Consolas" w:hAnsi="Consolas"/>
              <w:color w:val="101094"/>
              <w:bdr w:val="none" w:sz="0" w:space="0" w:color="auto" w:frame="1"/>
              <w:shd w:val="clear" w:color="auto" w:fill="EFF0F1"/>
            </w:rPr>
          </w:rPrChange>
        </w:rPr>
        <w:t>function</w:t>
      </w:r>
      <w:r w:rsidRPr="00CC347C">
        <w:rPr>
          <w:rStyle w:val="pln"/>
          <w:rFonts w:ascii="Consolas" w:hAnsi="Consolas"/>
          <w:color w:val="303336"/>
          <w:bdr w:val="none" w:sz="0" w:space="0" w:color="auto" w:frame="1"/>
          <w:shd w:val="clear" w:color="auto" w:fill="EFF0F1"/>
          <w:lang w:val="en-US"/>
          <w:rPrChange w:id="45"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46" w:author="Angelo Ferro" w:date="2016-08-11T09:21:00Z">
            <w:rPr>
              <w:rStyle w:val="pun"/>
              <w:rFonts w:ascii="Consolas" w:hAnsi="Consolas"/>
              <w:color w:val="303336"/>
              <w:bdr w:val="none" w:sz="0" w:space="0" w:color="auto" w:frame="1"/>
              <w:shd w:val="clear" w:color="auto" w:fill="EFF0F1"/>
            </w:rPr>
          </w:rPrChange>
        </w:rPr>
        <w:t>()</w:t>
      </w:r>
      <w:r w:rsidRPr="00CC347C">
        <w:rPr>
          <w:rStyle w:val="pln"/>
          <w:rFonts w:ascii="Consolas" w:hAnsi="Consolas"/>
          <w:color w:val="303336"/>
          <w:bdr w:val="none" w:sz="0" w:space="0" w:color="auto" w:frame="1"/>
          <w:shd w:val="clear" w:color="auto" w:fill="EFF0F1"/>
          <w:lang w:val="en-US"/>
          <w:rPrChange w:id="47" w:author="Angelo Ferro" w:date="2016-08-11T09:21:00Z">
            <w:rPr>
              <w:rStyle w:val="pln"/>
              <w:rFonts w:ascii="Consolas" w:hAnsi="Consolas"/>
              <w:color w:val="303336"/>
              <w:bdr w:val="none" w:sz="0" w:space="0" w:color="auto" w:frame="1"/>
              <w:shd w:val="clear" w:color="auto" w:fill="EFF0F1"/>
            </w:rPr>
          </w:rPrChange>
        </w:rPr>
        <w:t xml:space="preserve"> </w:t>
      </w:r>
      <w:r w:rsidRPr="00CC347C">
        <w:rPr>
          <w:rStyle w:val="pun"/>
          <w:rFonts w:ascii="Consolas" w:hAnsi="Consolas"/>
          <w:color w:val="303336"/>
          <w:bdr w:val="none" w:sz="0" w:space="0" w:color="auto" w:frame="1"/>
          <w:shd w:val="clear" w:color="auto" w:fill="EFF0F1"/>
          <w:lang w:val="en-US"/>
          <w:rPrChange w:id="48" w:author="Angelo Ferro" w:date="2016-08-11T09:21:00Z">
            <w:rPr>
              <w:rStyle w:val="pun"/>
              <w:rFonts w:ascii="Consolas" w:hAnsi="Consolas"/>
              <w:color w:val="303336"/>
              <w:bdr w:val="none" w:sz="0" w:space="0" w:color="auto" w:frame="1"/>
              <w:shd w:val="clear" w:color="auto" w:fill="EFF0F1"/>
            </w:rPr>
          </w:rPrChange>
        </w:rPr>
        <w:t>{</w:t>
      </w:r>
    </w:p>
    <w:p w14:paraId="05CE21AF" w14:textId="77777777" w:rsidR="00C40502" w:rsidRDefault="00C40502" w:rsidP="00C40502">
      <w:pPr>
        <w:pStyle w:val="Pr-formataoHTML"/>
        <w:shd w:val="clear" w:color="auto" w:fill="EFF0F1"/>
        <w:rPr>
          <w:rStyle w:val="pln"/>
          <w:rFonts w:ascii="Consolas" w:hAnsi="Consolas"/>
          <w:color w:val="303336"/>
          <w:bdr w:val="none" w:sz="0" w:space="0" w:color="auto" w:frame="1"/>
          <w:shd w:val="clear" w:color="auto" w:fill="EFF0F1"/>
        </w:rPr>
      </w:pPr>
      <w:r w:rsidRPr="00CC347C">
        <w:rPr>
          <w:rStyle w:val="pln"/>
          <w:rFonts w:ascii="Consolas" w:hAnsi="Consolas"/>
          <w:color w:val="303336"/>
          <w:bdr w:val="none" w:sz="0" w:space="0" w:color="auto" w:frame="1"/>
          <w:shd w:val="clear" w:color="auto" w:fill="EFF0F1"/>
          <w:lang w:val="en-US"/>
          <w:rPrChange w:id="49" w:author="Angelo Ferro" w:date="2016-08-11T09:21:00Z">
            <w:rPr>
              <w:rStyle w:val="pln"/>
              <w:rFonts w:ascii="Consolas" w:hAnsi="Consolas"/>
              <w:color w:val="303336"/>
              <w:bdr w:val="none" w:sz="0" w:space="0" w:color="auto" w:frame="1"/>
              <w:shd w:val="clear" w:color="auto" w:fill="EFF0F1"/>
            </w:rPr>
          </w:rPrChange>
        </w:rPr>
        <w:t xml:space="preserve">    </w:t>
      </w:r>
      <w:proofErr w:type="spellStart"/>
      <w:proofErr w:type="gramStart"/>
      <w:r>
        <w:rPr>
          <w:rStyle w:val="pln"/>
          <w:rFonts w:ascii="Consolas" w:hAnsi="Consolas"/>
          <w:color w:val="303336"/>
          <w:bdr w:val="none" w:sz="0" w:space="0" w:color="auto" w:frame="1"/>
          <w:shd w:val="clear" w:color="auto" w:fill="EFF0F1"/>
        </w:rPr>
        <w:t>alert</w:t>
      </w:r>
      <w:proofErr w:type="spellEnd"/>
      <w:r>
        <w:rPr>
          <w:rStyle w:val="pun"/>
          <w:rFonts w:ascii="Consolas" w:hAnsi="Consolas"/>
          <w:color w:val="303336"/>
          <w:bdr w:val="none" w:sz="0" w:space="0" w:color="auto" w:frame="1"/>
          <w:shd w:val="clear" w:color="auto" w:fill="EFF0F1"/>
        </w:rPr>
        <w:t>(</w:t>
      </w:r>
      <w:proofErr w:type="gramEnd"/>
      <w:r>
        <w:rPr>
          <w:rStyle w:val="str"/>
          <w:rFonts w:ascii="Consolas" w:hAnsi="Consolas"/>
          <w:color w:val="7D2727"/>
          <w:bdr w:val="none" w:sz="0" w:space="0" w:color="auto" w:frame="1"/>
          <w:shd w:val="clear" w:color="auto" w:fill="EFF0F1"/>
        </w:rPr>
        <w:t>'Este é um método'</w:t>
      </w:r>
      <w:r>
        <w:rPr>
          <w:rStyle w:val="pun"/>
          <w:rFonts w:ascii="Consolas" w:hAnsi="Consolas"/>
          <w:color w:val="303336"/>
          <w:bdr w:val="none" w:sz="0" w:space="0" w:color="auto" w:frame="1"/>
          <w:shd w:val="clear" w:color="auto" w:fill="EFF0F1"/>
        </w:rPr>
        <w:t>);</w:t>
      </w:r>
    </w:p>
    <w:p w14:paraId="4FEEF8F6" w14:textId="77777777" w:rsidR="00C40502" w:rsidRPr="00A22424"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
      </w:pPr>
      <w:r w:rsidRPr="00A22424">
        <w:rPr>
          <w:rStyle w:val="pun"/>
          <w:rFonts w:ascii="Consolas" w:hAnsi="Consolas"/>
          <w:color w:val="303336"/>
          <w:bdr w:val="none" w:sz="0" w:space="0" w:color="auto" w:frame="1"/>
          <w:shd w:val="clear" w:color="auto" w:fill="EFF0F1"/>
          <w:lang w:val="en-US"/>
        </w:rPr>
        <w:t>};</w:t>
      </w:r>
    </w:p>
    <w:p w14:paraId="1DD1CCA9" w14:textId="77777777" w:rsidR="00C40502" w:rsidRPr="00A22424" w:rsidRDefault="00C40502" w:rsidP="00C40502">
      <w:pPr>
        <w:pStyle w:val="Pr-formataoHTML"/>
        <w:shd w:val="clear" w:color="auto" w:fill="EFF0F1"/>
        <w:rPr>
          <w:rStyle w:val="pln"/>
          <w:rFonts w:ascii="Consolas" w:hAnsi="Consolas"/>
          <w:color w:val="303336"/>
          <w:bdr w:val="none" w:sz="0" w:space="0" w:color="auto" w:frame="1"/>
          <w:shd w:val="clear" w:color="auto" w:fill="EFF0F1"/>
          <w:lang w:val="en-US"/>
        </w:rPr>
      </w:pPr>
    </w:p>
    <w:p w14:paraId="14A53A53" w14:textId="77777777" w:rsidR="00C40502" w:rsidRPr="00A22424" w:rsidRDefault="00C40502" w:rsidP="00C40502">
      <w:pPr>
        <w:pStyle w:val="Pr-formataoHTML"/>
        <w:shd w:val="clear" w:color="auto" w:fill="EFF0F1"/>
        <w:rPr>
          <w:rFonts w:ascii="Consolas" w:hAnsi="Consolas"/>
          <w:color w:val="393318"/>
          <w:lang w:val="en-US"/>
        </w:rPr>
      </w:pPr>
      <w:proofErr w:type="spellStart"/>
      <w:proofErr w:type="gramStart"/>
      <w:r w:rsidRPr="00A22424">
        <w:rPr>
          <w:rStyle w:val="kwd"/>
          <w:rFonts w:ascii="Consolas" w:hAnsi="Consolas"/>
          <w:color w:val="101094"/>
          <w:bdr w:val="none" w:sz="0" w:space="0" w:color="auto" w:frame="1"/>
          <w:shd w:val="clear" w:color="auto" w:fill="EFF0F1"/>
          <w:lang w:val="en-US"/>
        </w:rPr>
        <w:t>var</w:t>
      </w:r>
      <w:proofErr w:type="spellEnd"/>
      <w:proofErr w:type="gramEnd"/>
      <w:r w:rsidRPr="00A22424">
        <w:rPr>
          <w:rStyle w:val="pln"/>
          <w:rFonts w:ascii="Consolas" w:hAnsi="Consolas"/>
          <w:color w:val="303336"/>
          <w:bdr w:val="none" w:sz="0" w:space="0" w:color="auto" w:frame="1"/>
          <w:shd w:val="clear" w:color="auto" w:fill="EFF0F1"/>
          <w:lang w:val="en-US"/>
        </w:rPr>
        <w:t xml:space="preserve"> list </w:t>
      </w:r>
      <w:r w:rsidRPr="00A22424">
        <w:rPr>
          <w:rStyle w:val="pun"/>
          <w:rFonts w:ascii="Consolas" w:hAnsi="Consolas"/>
          <w:color w:val="303336"/>
          <w:bdr w:val="none" w:sz="0" w:space="0" w:color="auto" w:frame="1"/>
          <w:shd w:val="clear" w:color="auto" w:fill="EFF0F1"/>
          <w:lang w:val="en-US"/>
        </w:rPr>
        <w:t>=</w:t>
      </w:r>
      <w:r w:rsidRPr="00A22424">
        <w:rPr>
          <w:rStyle w:val="pln"/>
          <w:rFonts w:ascii="Consolas" w:hAnsi="Consolas"/>
          <w:color w:val="303336"/>
          <w:bdr w:val="none" w:sz="0" w:space="0" w:color="auto" w:frame="1"/>
          <w:shd w:val="clear" w:color="auto" w:fill="EFF0F1"/>
          <w:lang w:val="en-US"/>
        </w:rPr>
        <w:t xml:space="preserve"> </w:t>
      </w:r>
      <w:r w:rsidRPr="00A22424">
        <w:rPr>
          <w:rStyle w:val="kwd"/>
          <w:rFonts w:ascii="Consolas" w:hAnsi="Consolas"/>
          <w:color w:val="101094"/>
          <w:bdr w:val="none" w:sz="0" w:space="0" w:color="auto" w:frame="1"/>
          <w:shd w:val="clear" w:color="auto" w:fill="EFF0F1"/>
          <w:lang w:val="en-US"/>
        </w:rPr>
        <w:t>new</w:t>
      </w:r>
      <w:r w:rsidRPr="00A22424">
        <w:rPr>
          <w:rStyle w:val="pln"/>
          <w:rFonts w:ascii="Consolas" w:hAnsi="Consolas"/>
          <w:color w:val="303336"/>
          <w:bdr w:val="none" w:sz="0" w:space="0" w:color="auto" w:frame="1"/>
          <w:shd w:val="clear" w:color="auto" w:fill="EFF0F1"/>
          <w:lang w:val="en-US"/>
        </w:rPr>
        <w:t xml:space="preserve"> </w:t>
      </w:r>
      <w:r w:rsidRPr="00A22424">
        <w:rPr>
          <w:rStyle w:val="typ"/>
          <w:rFonts w:ascii="Consolas" w:hAnsi="Consolas"/>
          <w:color w:val="2B91AF"/>
          <w:bdr w:val="none" w:sz="0" w:space="0" w:color="auto" w:frame="1"/>
          <w:shd w:val="clear" w:color="auto" w:fill="EFF0F1"/>
          <w:lang w:val="en-US"/>
        </w:rPr>
        <w:t>List</w:t>
      </w:r>
      <w:r w:rsidRPr="00A22424">
        <w:rPr>
          <w:rStyle w:val="pun"/>
          <w:rFonts w:ascii="Consolas" w:hAnsi="Consolas"/>
          <w:color w:val="303336"/>
          <w:bdr w:val="none" w:sz="0" w:space="0" w:color="auto" w:frame="1"/>
          <w:shd w:val="clear" w:color="auto" w:fill="EFF0F1"/>
          <w:lang w:val="en-US"/>
        </w:rPr>
        <w:t>();</w:t>
      </w:r>
    </w:p>
    <w:p w14:paraId="21BB4E35" w14:textId="77777777" w:rsidR="00C40502" w:rsidRPr="00A22424" w:rsidRDefault="00C40502" w:rsidP="00EC6CF3">
      <w:pPr>
        <w:rPr>
          <w:rFonts w:ascii="Times New Roman" w:hAnsi="Times New Roman"/>
          <w:sz w:val="23"/>
          <w:szCs w:val="23"/>
          <w:shd w:val="clear" w:color="auto" w:fill="FFFFFF"/>
          <w:lang w:val="en-US"/>
        </w:rPr>
      </w:pPr>
    </w:p>
    <w:p w14:paraId="29B408BE" w14:textId="77777777" w:rsidR="00C47C6C" w:rsidRPr="00A22424" w:rsidRDefault="00C47C6C" w:rsidP="00EC6CF3">
      <w:pPr>
        <w:rPr>
          <w:rFonts w:ascii="Times New Roman" w:hAnsi="Times New Roman"/>
          <w:sz w:val="23"/>
          <w:szCs w:val="23"/>
          <w:shd w:val="clear" w:color="auto" w:fill="FFFFFF"/>
          <w:lang w:val="en-US"/>
        </w:rPr>
      </w:pPr>
    </w:p>
    <w:p w14:paraId="7AC0316B" w14:textId="77777777" w:rsidR="000A7D8C" w:rsidRPr="00A22424" w:rsidRDefault="000A7D8C" w:rsidP="00EC6CF3">
      <w:pPr>
        <w:rPr>
          <w:rFonts w:ascii="Times New Roman" w:hAnsi="Times New Roman"/>
          <w:sz w:val="23"/>
          <w:szCs w:val="23"/>
          <w:shd w:val="clear" w:color="auto" w:fill="FFFFFF"/>
          <w:lang w:val="en-US"/>
        </w:rPr>
      </w:pPr>
    </w:p>
    <w:p w14:paraId="3A34D241" w14:textId="77777777" w:rsidR="000A7D8C" w:rsidRPr="00A22424" w:rsidRDefault="000A7D8C" w:rsidP="00EC6CF3">
      <w:pPr>
        <w:rPr>
          <w:rFonts w:ascii="Times New Roman" w:hAnsi="Times New Roman"/>
          <w:sz w:val="23"/>
          <w:szCs w:val="23"/>
          <w:shd w:val="clear" w:color="auto" w:fill="FFFFFF"/>
          <w:lang w:val="en-US"/>
        </w:rPr>
      </w:pPr>
    </w:p>
    <w:p w14:paraId="1772CF2C" w14:textId="77777777" w:rsidR="000A7D8C" w:rsidRPr="00A22424" w:rsidRDefault="000A7D8C" w:rsidP="00EC6CF3">
      <w:pPr>
        <w:rPr>
          <w:rFonts w:ascii="Times New Roman" w:hAnsi="Times New Roman"/>
          <w:sz w:val="23"/>
          <w:szCs w:val="23"/>
          <w:shd w:val="clear" w:color="auto" w:fill="FFFFFF"/>
          <w:lang w:val="en-US"/>
        </w:rPr>
      </w:pPr>
    </w:p>
    <w:p w14:paraId="2A82905F" w14:textId="77777777" w:rsidR="00C40502" w:rsidRPr="00A22424" w:rsidRDefault="00AD496D" w:rsidP="00EC6CF3">
      <w:pPr>
        <w:rPr>
          <w:rFonts w:ascii="Times New Roman" w:hAnsi="Times New Roman"/>
          <w:szCs w:val="24"/>
          <w:shd w:val="clear" w:color="auto" w:fill="FFFFFF"/>
          <w:lang w:val="en-US"/>
        </w:rPr>
      </w:pPr>
      <w:r w:rsidRPr="00A22424">
        <w:rPr>
          <w:rFonts w:ascii="Times New Roman" w:hAnsi="Times New Roman"/>
          <w:szCs w:val="24"/>
          <w:shd w:val="clear" w:color="auto" w:fill="FFFFFF"/>
          <w:lang w:val="en-US"/>
        </w:rPr>
        <w:t>IMPERATIVO:</w:t>
      </w:r>
    </w:p>
    <w:p w14:paraId="6DE947A1"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proofErr w:type="gramStart"/>
      <w:r w:rsidRPr="00A22424">
        <w:rPr>
          <w:rFonts w:ascii="Consolas" w:hAnsi="Consolas" w:cs="Courier New"/>
          <w:color w:val="101094"/>
          <w:sz w:val="20"/>
          <w:bdr w:val="none" w:sz="0" w:space="0" w:color="auto" w:frame="1"/>
          <w:shd w:val="clear" w:color="auto" w:fill="EFF0F1"/>
          <w:lang w:val="en-US"/>
        </w:rPr>
        <w:t>function</w:t>
      </w:r>
      <w:proofErr w:type="gramEnd"/>
      <w:r w:rsidRPr="00A22424">
        <w:rPr>
          <w:rFonts w:ascii="Consolas" w:hAnsi="Consolas" w:cs="Courier New"/>
          <w:color w:val="303336"/>
          <w:sz w:val="20"/>
          <w:bdr w:val="none" w:sz="0" w:space="0" w:color="auto" w:frame="1"/>
          <w:shd w:val="clear" w:color="auto" w:fill="EFF0F1"/>
          <w:lang w:val="en-US"/>
        </w:rPr>
        <w:t xml:space="preserve"> join(array) {</w:t>
      </w:r>
    </w:p>
    <w:p w14:paraId="296DD164"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spellStart"/>
      <w:proofErr w:type="gramStart"/>
      <w:r w:rsidRPr="00A22424">
        <w:rPr>
          <w:rFonts w:ascii="Consolas" w:hAnsi="Consolas" w:cs="Courier New"/>
          <w:color w:val="101094"/>
          <w:sz w:val="20"/>
          <w:bdr w:val="none" w:sz="0" w:space="0" w:color="auto" w:frame="1"/>
          <w:shd w:val="clear" w:color="auto" w:fill="EFF0F1"/>
          <w:lang w:val="en-US"/>
        </w:rPr>
        <w:t>var</w:t>
      </w:r>
      <w:proofErr w:type="spellEnd"/>
      <w:proofErr w:type="gramEnd"/>
      <w:r w:rsidRPr="00A22424">
        <w:rPr>
          <w:rFonts w:ascii="Consolas" w:hAnsi="Consolas" w:cs="Courier New"/>
          <w:color w:val="303336"/>
          <w:sz w:val="20"/>
          <w:bdr w:val="none" w:sz="0" w:space="0" w:color="auto" w:frame="1"/>
          <w:shd w:val="clear" w:color="auto" w:fill="EFF0F1"/>
          <w:lang w:val="en-US"/>
        </w:rPr>
        <w:t xml:space="preserve"> text = </w:t>
      </w:r>
      <w:r w:rsidRPr="00A22424">
        <w:rPr>
          <w:rFonts w:ascii="Consolas" w:hAnsi="Consolas" w:cs="Courier New"/>
          <w:color w:val="7D2727"/>
          <w:sz w:val="20"/>
          <w:bdr w:val="none" w:sz="0" w:space="0" w:color="auto" w:frame="1"/>
          <w:shd w:val="clear" w:color="auto" w:fill="EFF0F1"/>
          <w:lang w:val="en-US"/>
        </w:rPr>
        <w:t>""</w:t>
      </w:r>
      <w:r w:rsidRPr="00A22424">
        <w:rPr>
          <w:rFonts w:ascii="Consolas" w:hAnsi="Consolas" w:cs="Courier New"/>
          <w:color w:val="303336"/>
          <w:sz w:val="20"/>
          <w:bdr w:val="none" w:sz="0" w:space="0" w:color="auto" w:frame="1"/>
          <w:shd w:val="clear" w:color="auto" w:fill="EFF0F1"/>
          <w:lang w:val="en-US"/>
        </w:rPr>
        <w:t>;</w:t>
      </w:r>
    </w:p>
    <w:p w14:paraId="7506C45D"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gramStart"/>
      <w:r w:rsidRPr="00A22424">
        <w:rPr>
          <w:rFonts w:ascii="Consolas" w:hAnsi="Consolas" w:cs="Courier New"/>
          <w:color w:val="101094"/>
          <w:sz w:val="20"/>
          <w:bdr w:val="none" w:sz="0" w:space="0" w:color="auto" w:frame="1"/>
          <w:shd w:val="clear" w:color="auto" w:fill="EFF0F1"/>
          <w:lang w:val="en-US"/>
        </w:rPr>
        <w:t>for</w:t>
      </w:r>
      <w:proofErr w:type="gramEnd"/>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101094"/>
          <w:sz w:val="20"/>
          <w:bdr w:val="none" w:sz="0" w:space="0" w:color="auto" w:frame="1"/>
          <w:shd w:val="clear" w:color="auto" w:fill="EFF0F1"/>
          <w:lang w:val="en-US"/>
        </w:rPr>
        <w:t>var</w:t>
      </w:r>
      <w:proofErr w:type="spellEnd"/>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303336"/>
          <w:sz w:val="20"/>
          <w:bdr w:val="none" w:sz="0" w:space="0" w:color="auto" w:frame="1"/>
          <w:shd w:val="clear" w:color="auto" w:fill="EFF0F1"/>
          <w:lang w:val="en-US"/>
        </w:rPr>
        <w:t>i</w:t>
      </w:r>
      <w:proofErr w:type="spellEnd"/>
      <w:r w:rsidRPr="00A22424">
        <w:rPr>
          <w:rFonts w:ascii="Consolas" w:hAnsi="Consolas" w:cs="Courier New"/>
          <w:color w:val="303336"/>
          <w:sz w:val="20"/>
          <w:bdr w:val="none" w:sz="0" w:space="0" w:color="auto" w:frame="1"/>
          <w:shd w:val="clear" w:color="auto" w:fill="EFF0F1"/>
          <w:lang w:val="en-US"/>
        </w:rPr>
        <w:t xml:space="preserve"> = </w:t>
      </w:r>
      <w:r w:rsidRPr="00A22424">
        <w:rPr>
          <w:rFonts w:ascii="Consolas" w:hAnsi="Consolas" w:cs="Courier New"/>
          <w:color w:val="7D2727"/>
          <w:sz w:val="20"/>
          <w:bdr w:val="none" w:sz="0" w:space="0" w:color="auto" w:frame="1"/>
          <w:shd w:val="clear" w:color="auto" w:fill="EFF0F1"/>
          <w:lang w:val="en-US"/>
        </w:rPr>
        <w:t>0</w:t>
      </w:r>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303336"/>
          <w:sz w:val="20"/>
          <w:bdr w:val="none" w:sz="0" w:space="0" w:color="auto" w:frame="1"/>
          <w:shd w:val="clear" w:color="auto" w:fill="EFF0F1"/>
          <w:lang w:val="en-US"/>
        </w:rPr>
        <w:t>i</w:t>
      </w:r>
      <w:proofErr w:type="spellEnd"/>
      <w:r w:rsidRPr="00A22424">
        <w:rPr>
          <w:rFonts w:ascii="Consolas" w:hAnsi="Consolas" w:cs="Courier New"/>
          <w:color w:val="303336"/>
          <w:sz w:val="20"/>
          <w:bdr w:val="none" w:sz="0" w:space="0" w:color="auto" w:frame="1"/>
          <w:shd w:val="clear" w:color="auto" w:fill="EFF0F1"/>
          <w:lang w:val="en-US"/>
        </w:rPr>
        <w:t xml:space="preserve"> &lt; </w:t>
      </w:r>
      <w:proofErr w:type="spellStart"/>
      <w:r w:rsidRPr="00A22424">
        <w:rPr>
          <w:rFonts w:ascii="Consolas" w:hAnsi="Consolas" w:cs="Courier New"/>
          <w:color w:val="303336"/>
          <w:sz w:val="20"/>
          <w:bdr w:val="none" w:sz="0" w:space="0" w:color="auto" w:frame="1"/>
          <w:shd w:val="clear" w:color="auto" w:fill="EFF0F1"/>
          <w:lang w:val="en-US"/>
        </w:rPr>
        <w:t>array.length</w:t>
      </w:r>
      <w:proofErr w:type="spellEnd"/>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303336"/>
          <w:sz w:val="20"/>
          <w:bdr w:val="none" w:sz="0" w:space="0" w:color="auto" w:frame="1"/>
          <w:shd w:val="clear" w:color="auto" w:fill="EFF0F1"/>
          <w:lang w:val="en-US"/>
        </w:rPr>
        <w:t>i</w:t>
      </w:r>
      <w:proofErr w:type="spellEnd"/>
      <w:r w:rsidRPr="00A22424">
        <w:rPr>
          <w:rFonts w:ascii="Consolas" w:hAnsi="Consolas" w:cs="Courier New"/>
          <w:color w:val="303336"/>
          <w:sz w:val="20"/>
          <w:bdr w:val="none" w:sz="0" w:space="0" w:color="auto" w:frame="1"/>
          <w:shd w:val="clear" w:color="auto" w:fill="EFF0F1"/>
          <w:lang w:val="en-US"/>
        </w:rPr>
        <w:t>++) {</w:t>
      </w:r>
    </w:p>
    <w:p w14:paraId="1FA8183A"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gramStart"/>
      <w:r w:rsidRPr="00A22424">
        <w:rPr>
          <w:rFonts w:ascii="Consolas" w:hAnsi="Consolas" w:cs="Courier New"/>
          <w:color w:val="303336"/>
          <w:sz w:val="20"/>
          <w:bdr w:val="none" w:sz="0" w:space="0" w:color="auto" w:frame="1"/>
          <w:shd w:val="clear" w:color="auto" w:fill="EFF0F1"/>
          <w:lang w:val="en-US"/>
        </w:rPr>
        <w:t>text</w:t>
      </w:r>
      <w:proofErr w:type="gramEnd"/>
      <w:r w:rsidRPr="00A22424">
        <w:rPr>
          <w:rFonts w:ascii="Consolas" w:hAnsi="Consolas" w:cs="Courier New"/>
          <w:color w:val="303336"/>
          <w:sz w:val="20"/>
          <w:bdr w:val="none" w:sz="0" w:space="0" w:color="auto" w:frame="1"/>
          <w:shd w:val="clear" w:color="auto" w:fill="EFF0F1"/>
          <w:lang w:val="en-US"/>
        </w:rPr>
        <w:t xml:space="preserve"> += array[</w:t>
      </w:r>
      <w:proofErr w:type="spellStart"/>
      <w:r w:rsidRPr="00A22424">
        <w:rPr>
          <w:rFonts w:ascii="Consolas" w:hAnsi="Consolas" w:cs="Courier New"/>
          <w:color w:val="303336"/>
          <w:sz w:val="20"/>
          <w:bdr w:val="none" w:sz="0" w:space="0" w:color="auto" w:frame="1"/>
          <w:shd w:val="clear" w:color="auto" w:fill="EFF0F1"/>
          <w:lang w:val="en-US"/>
        </w:rPr>
        <w:t>i</w:t>
      </w:r>
      <w:proofErr w:type="spellEnd"/>
      <w:r w:rsidRPr="00A22424">
        <w:rPr>
          <w:rFonts w:ascii="Consolas" w:hAnsi="Consolas" w:cs="Courier New"/>
          <w:color w:val="303336"/>
          <w:sz w:val="20"/>
          <w:bdr w:val="none" w:sz="0" w:space="0" w:color="auto" w:frame="1"/>
          <w:shd w:val="clear" w:color="auto" w:fill="EFF0F1"/>
          <w:lang w:val="en-US"/>
        </w:rPr>
        <w:t>];</w:t>
      </w:r>
    </w:p>
    <w:p w14:paraId="0EB6270A"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
    <w:p w14:paraId="7D04666C"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gramStart"/>
      <w:r w:rsidRPr="00A22424">
        <w:rPr>
          <w:rFonts w:ascii="Consolas" w:hAnsi="Consolas" w:cs="Courier New"/>
          <w:color w:val="101094"/>
          <w:sz w:val="20"/>
          <w:bdr w:val="none" w:sz="0" w:space="0" w:color="auto" w:frame="1"/>
          <w:shd w:val="clear" w:color="auto" w:fill="EFF0F1"/>
          <w:lang w:val="en-US"/>
        </w:rPr>
        <w:t>return</w:t>
      </w:r>
      <w:proofErr w:type="gramEnd"/>
      <w:r w:rsidRPr="00A22424">
        <w:rPr>
          <w:rFonts w:ascii="Consolas" w:hAnsi="Consolas" w:cs="Courier New"/>
          <w:color w:val="303336"/>
          <w:sz w:val="20"/>
          <w:bdr w:val="none" w:sz="0" w:space="0" w:color="auto" w:frame="1"/>
          <w:shd w:val="clear" w:color="auto" w:fill="EFF0F1"/>
          <w:lang w:val="en-US"/>
        </w:rPr>
        <w:t xml:space="preserve"> text;</w:t>
      </w:r>
    </w:p>
    <w:p w14:paraId="2CDA3B7D" w14:textId="77777777" w:rsidR="00C40502" w:rsidRPr="00C40502"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93318"/>
          <w:sz w:val="20"/>
        </w:rPr>
      </w:pPr>
      <w:r w:rsidRPr="00C40502">
        <w:rPr>
          <w:rFonts w:ascii="Consolas" w:hAnsi="Consolas" w:cs="Courier New"/>
          <w:color w:val="303336"/>
          <w:sz w:val="20"/>
          <w:bdr w:val="none" w:sz="0" w:space="0" w:color="auto" w:frame="1"/>
          <w:shd w:val="clear" w:color="auto" w:fill="EFF0F1"/>
        </w:rPr>
        <w:t>}</w:t>
      </w:r>
    </w:p>
    <w:p w14:paraId="4B2906CC" w14:textId="77777777" w:rsidR="00AD496D" w:rsidRDefault="00AD496D" w:rsidP="00EC6CF3">
      <w:pPr>
        <w:rPr>
          <w:rFonts w:ascii="Times New Roman" w:hAnsi="Times New Roman"/>
          <w:sz w:val="23"/>
          <w:szCs w:val="23"/>
          <w:shd w:val="clear" w:color="auto" w:fill="FFFFFF"/>
        </w:rPr>
      </w:pPr>
    </w:p>
    <w:p w14:paraId="7FF69885" w14:textId="77777777" w:rsidR="00C40502" w:rsidRPr="00AD496D" w:rsidRDefault="00AD496D" w:rsidP="00EC6CF3">
      <w:pPr>
        <w:rPr>
          <w:rFonts w:ascii="Times New Roman" w:hAnsi="Times New Roman"/>
          <w:szCs w:val="24"/>
          <w:shd w:val="clear" w:color="auto" w:fill="FFFFFF"/>
        </w:rPr>
      </w:pPr>
      <w:r w:rsidRPr="00AD496D">
        <w:rPr>
          <w:rFonts w:ascii="Times New Roman" w:hAnsi="Times New Roman"/>
          <w:szCs w:val="24"/>
          <w:shd w:val="clear" w:color="auto" w:fill="FFFFFF"/>
        </w:rPr>
        <w:t>FUNCIONAL:</w:t>
      </w:r>
    </w:p>
    <w:p w14:paraId="32463368" w14:textId="77777777" w:rsidR="00C40502" w:rsidRPr="00C40502"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proofErr w:type="spellStart"/>
      <w:proofErr w:type="gramStart"/>
      <w:r w:rsidRPr="00C40502">
        <w:rPr>
          <w:rFonts w:ascii="Consolas" w:hAnsi="Consolas" w:cs="Courier New"/>
          <w:color w:val="101094"/>
          <w:sz w:val="20"/>
          <w:bdr w:val="none" w:sz="0" w:space="0" w:color="auto" w:frame="1"/>
          <w:shd w:val="clear" w:color="auto" w:fill="EFF0F1"/>
        </w:rPr>
        <w:t>function</w:t>
      </w:r>
      <w:proofErr w:type="spellEnd"/>
      <w:proofErr w:type="gramEnd"/>
      <w:r w:rsidRPr="00C40502">
        <w:rPr>
          <w:rFonts w:ascii="Consolas" w:hAnsi="Consolas" w:cs="Courier New"/>
          <w:color w:val="303336"/>
          <w:sz w:val="20"/>
          <w:bdr w:val="none" w:sz="0" w:space="0" w:color="auto" w:frame="1"/>
          <w:shd w:val="clear" w:color="auto" w:fill="EFF0F1"/>
        </w:rPr>
        <w:t xml:space="preserve"> </w:t>
      </w:r>
      <w:proofErr w:type="spellStart"/>
      <w:r w:rsidRPr="00C40502">
        <w:rPr>
          <w:rFonts w:ascii="Consolas" w:hAnsi="Consolas" w:cs="Courier New"/>
          <w:color w:val="303336"/>
          <w:sz w:val="20"/>
          <w:bdr w:val="none" w:sz="0" w:space="0" w:color="auto" w:frame="1"/>
          <w:shd w:val="clear" w:color="auto" w:fill="EFF0F1"/>
        </w:rPr>
        <w:t>selecionarTudoAbaixoDeTresReaisFuncional</w:t>
      </w:r>
      <w:proofErr w:type="spellEnd"/>
      <w:r w:rsidRPr="00C40502">
        <w:rPr>
          <w:rFonts w:ascii="Consolas" w:hAnsi="Consolas" w:cs="Courier New"/>
          <w:color w:val="303336"/>
          <w:sz w:val="20"/>
          <w:bdr w:val="none" w:sz="0" w:space="0" w:color="auto" w:frame="1"/>
          <w:shd w:val="clear" w:color="auto" w:fill="EFF0F1"/>
        </w:rPr>
        <w:t>(produtos) {</w:t>
      </w:r>
    </w:p>
    <w:p w14:paraId="4A2EF7D2" w14:textId="77777777" w:rsidR="00C40502" w:rsidRPr="00C40502"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r w:rsidRPr="00C40502">
        <w:rPr>
          <w:rFonts w:ascii="Consolas" w:hAnsi="Consolas" w:cs="Courier New"/>
          <w:color w:val="303336"/>
          <w:sz w:val="20"/>
          <w:bdr w:val="none" w:sz="0" w:space="0" w:color="auto" w:frame="1"/>
          <w:shd w:val="clear" w:color="auto" w:fill="EFF0F1"/>
        </w:rPr>
        <w:t xml:space="preserve">  </w:t>
      </w:r>
      <w:proofErr w:type="gramStart"/>
      <w:r w:rsidRPr="00C40502">
        <w:rPr>
          <w:rFonts w:ascii="Consolas" w:hAnsi="Consolas" w:cs="Courier New"/>
          <w:color w:val="101094"/>
          <w:sz w:val="20"/>
          <w:bdr w:val="none" w:sz="0" w:space="0" w:color="auto" w:frame="1"/>
          <w:shd w:val="clear" w:color="auto" w:fill="EFF0F1"/>
        </w:rPr>
        <w:t>var</w:t>
      </w:r>
      <w:proofErr w:type="gramEnd"/>
      <w:r w:rsidRPr="00C40502">
        <w:rPr>
          <w:rFonts w:ascii="Consolas" w:hAnsi="Consolas" w:cs="Courier New"/>
          <w:color w:val="303336"/>
          <w:sz w:val="20"/>
          <w:bdr w:val="none" w:sz="0" w:space="0" w:color="auto" w:frame="1"/>
          <w:shd w:val="clear" w:color="auto" w:fill="EFF0F1"/>
        </w:rPr>
        <w:t xml:space="preserve"> </w:t>
      </w:r>
      <w:proofErr w:type="spellStart"/>
      <w:r w:rsidRPr="00C40502">
        <w:rPr>
          <w:rFonts w:ascii="Consolas" w:hAnsi="Consolas" w:cs="Courier New"/>
          <w:color w:val="303336"/>
          <w:sz w:val="20"/>
          <w:bdr w:val="none" w:sz="0" w:space="0" w:color="auto" w:frame="1"/>
          <w:shd w:val="clear" w:color="auto" w:fill="EFF0F1"/>
        </w:rPr>
        <w:t>itemMenorQueTres</w:t>
      </w:r>
      <w:proofErr w:type="spellEnd"/>
      <w:r w:rsidRPr="00C40502">
        <w:rPr>
          <w:rFonts w:ascii="Consolas" w:hAnsi="Consolas" w:cs="Courier New"/>
          <w:color w:val="303336"/>
          <w:sz w:val="20"/>
          <w:bdr w:val="none" w:sz="0" w:space="0" w:color="auto" w:frame="1"/>
          <w:shd w:val="clear" w:color="auto" w:fill="EFF0F1"/>
        </w:rPr>
        <w:t xml:space="preserve"> = </w:t>
      </w:r>
      <w:proofErr w:type="spellStart"/>
      <w:r w:rsidRPr="00C40502">
        <w:rPr>
          <w:rFonts w:ascii="Consolas" w:hAnsi="Consolas" w:cs="Courier New"/>
          <w:color w:val="101094"/>
          <w:sz w:val="20"/>
          <w:bdr w:val="none" w:sz="0" w:space="0" w:color="auto" w:frame="1"/>
          <w:shd w:val="clear" w:color="auto" w:fill="EFF0F1"/>
        </w:rPr>
        <w:t>function</w:t>
      </w:r>
      <w:proofErr w:type="spellEnd"/>
      <w:r w:rsidRPr="00C40502">
        <w:rPr>
          <w:rFonts w:ascii="Consolas" w:hAnsi="Consolas" w:cs="Courier New"/>
          <w:color w:val="303336"/>
          <w:sz w:val="20"/>
          <w:bdr w:val="none" w:sz="0" w:space="0" w:color="auto" w:frame="1"/>
          <w:shd w:val="clear" w:color="auto" w:fill="EFF0F1"/>
        </w:rPr>
        <w:t xml:space="preserve">(item) { </w:t>
      </w:r>
      <w:proofErr w:type="spellStart"/>
      <w:r w:rsidRPr="00C40502">
        <w:rPr>
          <w:rFonts w:ascii="Consolas" w:hAnsi="Consolas" w:cs="Courier New"/>
          <w:color w:val="101094"/>
          <w:sz w:val="20"/>
          <w:bdr w:val="none" w:sz="0" w:space="0" w:color="auto" w:frame="1"/>
          <w:shd w:val="clear" w:color="auto" w:fill="EFF0F1"/>
        </w:rPr>
        <w:t>return</w:t>
      </w:r>
      <w:proofErr w:type="spellEnd"/>
      <w:r w:rsidRPr="00C40502">
        <w:rPr>
          <w:rFonts w:ascii="Consolas" w:hAnsi="Consolas" w:cs="Courier New"/>
          <w:color w:val="303336"/>
          <w:sz w:val="20"/>
          <w:bdr w:val="none" w:sz="0" w:space="0" w:color="auto" w:frame="1"/>
          <w:shd w:val="clear" w:color="auto" w:fill="EFF0F1"/>
        </w:rPr>
        <w:t xml:space="preserve"> </w:t>
      </w:r>
      <w:proofErr w:type="spellStart"/>
      <w:r w:rsidRPr="00C40502">
        <w:rPr>
          <w:rFonts w:ascii="Consolas" w:hAnsi="Consolas" w:cs="Courier New"/>
          <w:color w:val="303336"/>
          <w:sz w:val="20"/>
          <w:bdr w:val="none" w:sz="0" w:space="0" w:color="auto" w:frame="1"/>
          <w:shd w:val="clear" w:color="auto" w:fill="EFF0F1"/>
        </w:rPr>
        <w:t>item.preco</w:t>
      </w:r>
      <w:proofErr w:type="spellEnd"/>
      <w:r w:rsidRPr="00C40502">
        <w:rPr>
          <w:rFonts w:ascii="Consolas" w:hAnsi="Consolas" w:cs="Courier New"/>
          <w:color w:val="303336"/>
          <w:sz w:val="20"/>
          <w:bdr w:val="none" w:sz="0" w:space="0" w:color="auto" w:frame="1"/>
          <w:shd w:val="clear" w:color="auto" w:fill="EFF0F1"/>
        </w:rPr>
        <w:t xml:space="preserve"> &lt; </w:t>
      </w:r>
      <w:r w:rsidRPr="00C40502">
        <w:rPr>
          <w:rFonts w:ascii="Consolas" w:hAnsi="Consolas" w:cs="Courier New"/>
          <w:color w:val="7D2727"/>
          <w:sz w:val="20"/>
          <w:bdr w:val="none" w:sz="0" w:space="0" w:color="auto" w:frame="1"/>
          <w:shd w:val="clear" w:color="auto" w:fill="EFF0F1"/>
        </w:rPr>
        <w:t>3.00</w:t>
      </w:r>
      <w:r w:rsidRPr="00C40502">
        <w:rPr>
          <w:rFonts w:ascii="Consolas" w:hAnsi="Consolas" w:cs="Courier New"/>
          <w:color w:val="303336"/>
          <w:sz w:val="20"/>
          <w:bdr w:val="none" w:sz="0" w:space="0" w:color="auto" w:frame="1"/>
          <w:shd w:val="clear" w:color="auto" w:fill="EFF0F1"/>
        </w:rPr>
        <w:t>; };</w:t>
      </w:r>
    </w:p>
    <w:p w14:paraId="06E6015E"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C40502">
        <w:rPr>
          <w:rFonts w:ascii="Consolas" w:hAnsi="Consolas" w:cs="Courier New"/>
          <w:color w:val="303336"/>
          <w:sz w:val="20"/>
          <w:bdr w:val="none" w:sz="0" w:space="0" w:color="auto" w:frame="1"/>
          <w:shd w:val="clear" w:color="auto" w:fill="EFF0F1"/>
        </w:rPr>
        <w:t xml:space="preserve">  </w:t>
      </w:r>
      <w:proofErr w:type="spellStart"/>
      <w:proofErr w:type="gramStart"/>
      <w:r w:rsidRPr="00A22424">
        <w:rPr>
          <w:rFonts w:ascii="Consolas" w:hAnsi="Consolas" w:cs="Courier New"/>
          <w:color w:val="101094"/>
          <w:sz w:val="20"/>
          <w:bdr w:val="none" w:sz="0" w:space="0" w:color="auto" w:frame="1"/>
          <w:shd w:val="clear" w:color="auto" w:fill="EFF0F1"/>
          <w:lang w:val="en-US"/>
        </w:rPr>
        <w:t>var</w:t>
      </w:r>
      <w:proofErr w:type="spellEnd"/>
      <w:proofErr w:type="gramEnd"/>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303336"/>
          <w:sz w:val="20"/>
          <w:bdr w:val="none" w:sz="0" w:space="0" w:color="auto" w:frame="1"/>
          <w:shd w:val="clear" w:color="auto" w:fill="EFF0F1"/>
          <w:lang w:val="en-US"/>
        </w:rPr>
        <w:t>pegarSomenteNome</w:t>
      </w:r>
      <w:proofErr w:type="spellEnd"/>
      <w:r w:rsidRPr="00A22424">
        <w:rPr>
          <w:rFonts w:ascii="Consolas" w:hAnsi="Consolas" w:cs="Courier New"/>
          <w:color w:val="303336"/>
          <w:sz w:val="20"/>
          <w:bdr w:val="none" w:sz="0" w:space="0" w:color="auto" w:frame="1"/>
          <w:shd w:val="clear" w:color="auto" w:fill="EFF0F1"/>
          <w:lang w:val="en-US"/>
        </w:rPr>
        <w:t xml:space="preserve"> = </w:t>
      </w:r>
      <w:r w:rsidRPr="00A22424">
        <w:rPr>
          <w:rFonts w:ascii="Consolas" w:hAnsi="Consolas" w:cs="Courier New"/>
          <w:color w:val="101094"/>
          <w:sz w:val="20"/>
          <w:bdr w:val="none" w:sz="0" w:space="0" w:color="auto" w:frame="1"/>
          <w:shd w:val="clear" w:color="auto" w:fill="EFF0F1"/>
          <w:lang w:val="en-US"/>
        </w:rPr>
        <w:t>function</w:t>
      </w:r>
      <w:r w:rsidRPr="00A22424">
        <w:rPr>
          <w:rFonts w:ascii="Consolas" w:hAnsi="Consolas" w:cs="Courier New"/>
          <w:color w:val="303336"/>
          <w:sz w:val="20"/>
          <w:bdr w:val="none" w:sz="0" w:space="0" w:color="auto" w:frame="1"/>
          <w:shd w:val="clear" w:color="auto" w:fill="EFF0F1"/>
          <w:lang w:val="en-US"/>
        </w:rPr>
        <w:t xml:space="preserve">(item) { </w:t>
      </w:r>
      <w:r w:rsidRPr="00A22424">
        <w:rPr>
          <w:rFonts w:ascii="Consolas" w:hAnsi="Consolas" w:cs="Courier New"/>
          <w:color w:val="101094"/>
          <w:sz w:val="20"/>
          <w:bdr w:val="none" w:sz="0" w:space="0" w:color="auto" w:frame="1"/>
          <w:shd w:val="clear" w:color="auto" w:fill="EFF0F1"/>
          <w:lang w:val="en-US"/>
        </w:rPr>
        <w:t>return</w:t>
      </w:r>
      <w:r w:rsidRPr="00A22424">
        <w:rPr>
          <w:rFonts w:ascii="Consolas" w:hAnsi="Consolas" w:cs="Courier New"/>
          <w:color w:val="303336"/>
          <w:sz w:val="20"/>
          <w:bdr w:val="none" w:sz="0" w:space="0" w:color="auto" w:frame="1"/>
          <w:shd w:val="clear" w:color="auto" w:fill="EFF0F1"/>
          <w:lang w:val="en-US"/>
        </w:rPr>
        <w:t xml:space="preserve"> </w:t>
      </w:r>
      <w:proofErr w:type="spellStart"/>
      <w:r w:rsidRPr="00A22424">
        <w:rPr>
          <w:rFonts w:ascii="Consolas" w:hAnsi="Consolas" w:cs="Courier New"/>
          <w:color w:val="303336"/>
          <w:sz w:val="20"/>
          <w:bdr w:val="none" w:sz="0" w:space="0" w:color="auto" w:frame="1"/>
          <w:shd w:val="clear" w:color="auto" w:fill="EFF0F1"/>
          <w:lang w:val="en-US"/>
        </w:rPr>
        <w:t>item.nome</w:t>
      </w:r>
      <w:proofErr w:type="spellEnd"/>
      <w:r w:rsidRPr="00A22424">
        <w:rPr>
          <w:rFonts w:ascii="Consolas" w:hAnsi="Consolas" w:cs="Courier New"/>
          <w:color w:val="303336"/>
          <w:sz w:val="20"/>
          <w:bdr w:val="none" w:sz="0" w:space="0" w:color="auto" w:frame="1"/>
          <w:shd w:val="clear" w:color="auto" w:fill="EFF0F1"/>
          <w:lang w:val="en-US"/>
        </w:rPr>
        <w:t xml:space="preserve"> };</w:t>
      </w:r>
    </w:p>
    <w:p w14:paraId="40CF30F7" w14:textId="77777777" w:rsidR="00C40502" w:rsidRPr="00C40502"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r w:rsidRPr="00A22424">
        <w:rPr>
          <w:rFonts w:ascii="Consolas" w:hAnsi="Consolas" w:cs="Courier New"/>
          <w:color w:val="303336"/>
          <w:sz w:val="20"/>
          <w:bdr w:val="none" w:sz="0" w:space="0" w:color="auto" w:frame="1"/>
          <w:shd w:val="clear" w:color="auto" w:fill="EFF0F1"/>
          <w:lang w:val="en-US"/>
        </w:rPr>
        <w:t xml:space="preserve">  </w:t>
      </w:r>
      <w:proofErr w:type="spellStart"/>
      <w:proofErr w:type="gramStart"/>
      <w:r w:rsidRPr="00C40502">
        <w:rPr>
          <w:rFonts w:ascii="Consolas" w:hAnsi="Consolas" w:cs="Courier New"/>
          <w:color w:val="101094"/>
          <w:sz w:val="20"/>
          <w:bdr w:val="none" w:sz="0" w:space="0" w:color="auto" w:frame="1"/>
          <w:shd w:val="clear" w:color="auto" w:fill="EFF0F1"/>
        </w:rPr>
        <w:t>return</w:t>
      </w:r>
      <w:proofErr w:type="spellEnd"/>
      <w:proofErr w:type="gramEnd"/>
      <w:r w:rsidRPr="00C40502">
        <w:rPr>
          <w:rFonts w:ascii="Consolas" w:hAnsi="Consolas" w:cs="Courier New"/>
          <w:color w:val="303336"/>
          <w:sz w:val="20"/>
          <w:bdr w:val="none" w:sz="0" w:space="0" w:color="auto" w:frame="1"/>
          <w:shd w:val="clear" w:color="auto" w:fill="EFF0F1"/>
        </w:rPr>
        <w:t xml:space="preserve"> </w:t>
      </w:r>
      <w:proofErr w:type="spellStart"/>
      <w:r w:rsidRPr="00C40502">
        <w:rPr>
          <w:rFonts w:ascii="Consolas" w:hAnsi="Consolas" w:cs="Courier New"/>
          <w:color w:val="303336"/>
          <w:sz w:val="20"/>
          <w:bdr w:val="none" w:sz="0" w:space="0" w:color="auto" w:frame="1"/>
          <w:shd w:val="clear" w:color="auto" w:fill="EFF0F1"/>
        </w:rPr>
        <w:t>produtos.filter</w:t>
      </w:r>
      <w:proofErr w:type="spellEnd"/>
      <w:r w:rsidRPr="00C40502">
        <w:rPr>
          <w:rFonts w:ascii="Consolas" w:hAnsi="Consolas" w:cs="Courier New"/>
          <w:color w:val="303336"/>
          <w:sz w:val="20"/>
          <w:bdr w:val="none" w:sz="0" w:space="0" w:color="auto" w:frame="1"/>
          <w:shd w:val="clear" w:color="auto" w:fill="EFF0F1"/>
        </w:rPr>
        <w:t>(</w:t>
      </w:r>
      <w:proofErr w:type="spellStart"/>
      <w:r w:rsidRPr="00C40502">
        <w:rPr>
          <w:rFonts w:ascii="Consolas" w:hAnsi="Consolas" w:cs="Courier New"/>
          <w:color w:val="303336"/>
          <w:sz w:val="20"/>
          <w:bdr w:val="none" w:sz="0" w:space="0" w:color="auto" w:frame="1"/>
          <w:shd w:val="clear" w:color="auto" w:fill="EFF0F1"/>
        </w:rPr>
        <w:t>itemMenorQueTres</w:t>
      </w:r>
      <w:proofErr w:type="spellEnd"/>
      <w:r w:rsidRPr="00C40502">
        <w:rPr>
          <w:rFonts w:ascii="Consolas" w:hAnsi="Consolas" w:cs="Courier New"/>
          <w:color w:val="303336"/>
          <w:sz w:val="20"/>
          <w:bdr w:val="none" w:sz="0" w:space="0" w:color="auto" w:frame="1"/>
          <w:shd w:val="clear" w:color="auto" w:fill="EFF0F1"/>
        </w:rPr>
        <w:t>).</w:t>
      </w:r>
      <w:proofErr w:type="spellStart"/>
      <w:r w:rsidRPr="00C40502">
        <w:rPr>
          <w:rFonts w:ascii="Consolas" w:hAnsi="Consolas" w:cs="Courier New"/>
          <w:color w:val="303336"/>
          <w:sz w:val="20"/>
          <w:bdr w:val="none" w:sz="0" w:space="0" w:color="auto" w:frame="1"/>
          <w:shd w:val="clear" w:color="auto" w:fill="EFF0F1"/>
        </w:rPr>
        <w:t>map</w:t>
      </w:r>
      <w:proofErr w:type="spellEnd"/>
      <w:r w:rsidRPr="00C40502">
        <w:rPr>
          <w:rFonts w:ascii="Consolas" w:hAnsi="Consolas" w:cs="Courier New"/>
          <w:color w:val="303336"/>
          <w:sz w:val="20"/>
          <w:bdr w:val="none" w:sz="0" w:space="0" w:color="auto" w:frame="1"/>
          <w:shd w:val="clear" w:color="auto" w:fill="EFF0F1"/>
        </w:rPr>
        <w:t>(</w:t>
      </w:r>
      <w:proofErr w:type="spellStart"/>
      <w:r w:rsidRPr="00C40502">
        <w:rPr>
          <w:rFonts w:ascii="Consolas" w:hAnsi="Consolas" w:cs="Courier New"/>
          <w:color w:val="303336"/>
          <w:sz w:val="20"/>
          <w:bdr w:val="none" w:sz="0" w:space="0" w:color="auto" w:frame="1"/>
          <w:shd w:val="clear" w:color="auto" w:fill="EFF0F1"/>
        </w:rPr>
        <w:t>pegarSomenteNome</w:t>
      </w:r>
      <w:proofErr w:type="spellEnd"/>
      <w:r w:rsidRPr="00C40502">
        <w:rPr>
          <w:rFonts w:ascii="Consolas" w:hAnsi="Consolas" w:cs="Courier New"/>
          <w:color w:val="303336"/>
          <w:sz w:val="20"/>
          <w:bdr w:val="none" w:sz="0" w:space="0" w:color="auto" w:frame="1"/>
          <w:shd w:val="clear" w:color="auto" w:fill="EFF0F1"/>
        </w:rPr>
        <w:t>);</w:t>
      </w:r>
    </w:p>
    <w:p w14:paraId="679647F3" w14:textId="77777777" w:rsidR="00C40502" w:rsidRPr="00A22424" w:rsidRDefault="00C40502" w:rsidP="00C40502">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93318"/>
          <w:sz w:val="20"/>
          <w:lang w:val="en-US"/>
        </w:rPr>
      </w:pPr>
      <w:r w:rsidRPr="00A22424">
        <w:rPr>
          <w:rFonts w:ascii="Consolas" w:hAnsi="Consolas" w:cs="Courier New"/>
          <w:color w:val="303336"/>
          <w:sz w:val="20"/>
          <w:bdr w:val="none" w:sz="0" w:space="0" w:color="auto" w:frame="1"/>
          <w:shd w:val="clear" w:color="auto" w:fill="EFF0F1"/>
          <w:lang w:val="en-US"/>
        </w:rPr>
        <w:t>}</w:t>
      </w:r>
    </w:p>
    <w:p w14:paraId="0B53156A" w14:textId="77777777" w:rsidR="00AD496D" w:rsidRPr="00A22424" w:rsidRDefault="00AD496D" w:rsidP="00EC6CF3">
      <w:pPr>
        <w:rPr>
          <w:rFonts w:ascii="Times New Roman" w:hAnsi="Times New Roman"/>
          <w:sz w:val="23"/>
          <w:szCs w:val="23"/>
          <w:shd w:val="clear" w:color="auto" w:fill="FFFFFF"/>
          <w:lang w:val="en-US"/>
        </w:rPr>
      </w:pPr>
    </w:p>
    <w:p w14:paraId="0D6938B6" w14:textId="77777777" w:rsidR="00C40502" w:rsidRPr="00A22424" w:rsidRDefault="00AD496D" w:rsidP="00EC6CF3">
      <w:pPr>
        <w:rPr>
          <w:rFonts w:ascii="Times New Roman" w:hAnsi="Times New Roman"/>
          <w:szCs w:val="24"/>
          <w:shd w:val="clear" w:color="auto" w:fill="FFFFFF"/>
          <w:lang w:val="en-US"/>
        </w:rPr>
      </w:pPr>
      <w:r w:rsidRPr="00A22424">
        <w:rPr>
          <w:rFonts w:ascii="Times New Roman" w:hAnsi="Times New Roman"/>
          <w:szCs w:val="24"/>
          <w:shd w:val="clear" w:color="auto" w:fill="FFFFFF"/>
          <w:lang w:val="en-US"/>
        </w:rPr>
        <w:t>PROCEDURAL:</w:t>
      </w:r>
    </w:p>
    <w:p w14:paraId="18B1503F"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proofErr w:type="spellStart"/>
      <w:proofErr w:type="gramStart"/>
      <w:r w:rsidRPr="00A22424">
        <w:rPr>
          <w:rFonts w:ascii="Consolas" w:hAnsi="Consolas" w:cs="Courier New"/>
          <w:color w:val="101094"/>
          <w:sz w:val="20"/>
          <w:bdr w:val="none" w:sz="0" w:space="0" w:color="auto" w:frame="1"/>
          <w:shd w:val="clear" w:color="auto" w:fill="EFF0F1"/>
          <w:lang w:val="en-US"/>
        </w:rPr>
        <w:t>var</w:t>
      </w:r>
      <w:proofErr w:type="spellEnd"/>
      <w:proofErr w:type="gramEnd"/>
      <w:r w:rsidRPr="00A22424">
        <w:rPr>
          <w:rFonts w:ascii="Consolas" w:hAnsi="Consolas" w:cs="Courier New"/>
          <w:color w:val="303336"/>
          <w:sz w:val="20"/>
          <w:bdr w:val="none" w:sz="0" w:space="0" w:color="auto" w:frame="1"/>
          <w:shd w:val="clear" w:color="auto" w:fill="EFF0F1"/>
          <w:lang w:val="en-US"/>
        </w:rPr>
        <w:t xml:space="preserve"> f = (</w:t>
      </w:r>
      <w:r w:rsidRPr="00A22424">
        <w:rPr>
          <w:rFonts w:ascii="Consolas" w:hAnsi="Consolas" w:cs="Courier New"/>
          <w:color w:val="101094"/>
          <w:sz w:val="20"/>
          <w:bdr w:val="none" w:sz="0" w:space="0" w:color="auto" w:frame="1"/>
          <w:shd w:val="clear" w:color="auto" w:fill="EFF0F1"/>
          <w:lang w:val="en-US"/>
        </w:rPr>
        <w:t>function</w:t>
      </w:r>
      <w:r w:rsidRPr="00A22424">
        <w:rPr>
          <w:rFonts w:ascii="Consolas" w:hAnsi="Consolas" w:cs="Courier New"/>
          <w:color w:val="303336"/>
          <w:sz w:val="20"/>
          <w:bdr w:val="none" w:sz="0" w:space="0" w:color="auto" w:frame="1"/>
          <w:shd w:val="clear" w:color="auto" w:fill="EFF0F1"/>
          <w:lang w:val="en-US"/>
        </w:rPr>
        <w:t xml:space="preserve"> (){</w:t>
      </w:r>
    </w:p>
    <w:p w14:paraId="65604837"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spellStart"/>
      <w:proofErr w:type="gramStart"/>
      <w:r w:rsidRPr="00A22424">
        <w:rPr>
          <w:rFonts w:ascii="Consolas" w:hAnsi="Consolas" w:cs="Courier New"/>
          <w:color w:val="101094"/>
          <w:sz w:val="20"/>
          <w:bdr w:val="none" w:sz="0" w:space="0" w:color="auto" w:frame="1"/>
          <w:shd w:val="clear" w:color="auto" w:fill="EFF0F1"/>
          <w:lang w:val="en-US"/>
        </w:rPr>
        <w:t>var</w:t>
      </w:r>
      <w:proofErr w:type="spellEnd"/>
      <w:proofErr w:type="gramEnd"/>
      <w:r w:rsidRPr="00A22424">
        <w:rPr>
          <w:rFonts w:ascii="Consolas" w:hAnsi="Consolas" w:cs="Courier New"/>
          <w:color w:val="303336"/>
          <w:sz w:val="20"/>
          <w:bdr w:val="none" w:sz="0" w:space="0" w:color="auto" w:frame="1"/>
          <w:shd w:val="clear" w:color="auto" w:fill="EFF0F1"/>
          <w:lang w:val="en-US"/>
        </w:rPr>
        <w:t xml:space="preserve"> b = </w:t>
      </w:r>
      <w:r w:rsidRPr="00A22424">
        <w:rPr>
          <w:rFonts w:ascii="Consolas" w:hAnsi="Consolas" w:cs="Courier New"/>
          <w:color w:val="7D2727"/>
          <w:sz w:val="20"/>
          <w:bdr w:val="none" w:sz="0" w:space="0" w:color="auto" w:frame="1"/>
          <w:shd w:val="clear" w:color="auto" w:fill="EFF0F1"/>
          <w:lang w:val="en-US"/>
        </w:rPr>
        <w:t>10</w:t>
      </w:r>
      <w:r w:rsidRPr="00A22424">
        <w:rPr>
          <w:rFonts w:ascii="Consolas" w:hAnsi="Consolas" w:cs="Courier New"/>
          <w:color w:val="303336"/>
          <w:sz w:val="20"/>
          <w:bdr w:val="none" w:sz="0" w:space="0" w:color="auto" w:frame="1"/>
          <w:shd w:val="clear" w:color="auto" w:fill="EFF0F1"/>
          <w:lang w:val="en-US"/>
        </w:rPr>
        <w:t>,</w:t>
      </w:r>
    </w:p>
    <w:p w14:paraId="39BF6330"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c = </w:t>
      </w:r>
      <w:r w:rsidRPr="00A22424">
        <w:rPr>
          <w:rFonts w:ascii="Consolas" w:hAnsi="Consolas" w:cs="Courier New"/>
          <w:color w:val="7D2727"/>
          <w:sz w:val="20"/>
          <w:bdr w:val="none" w:sz="0" w:space="0" w:color="auto" w:frame="1"/>
          <w:shd w:val="clear" w:color="auto" w:fill="EFF0F1"/>
          <w:lang w:val="en-US"/>
        </w:rPr>
        <w:t>20</w:t>
      </w:r>
      <w:r w:rsidRPr="00A22424">
        <w:rPr>
          <w:rFonts w:ascii="Consolas" w:hAnsi="Consolas" w:cs="Courier New"/>
          <w:color w:val="303336"/>
          <w:sz w:val="20"/>
          <w:bdr w:val="none" w:sz="0" w:space="0" w:color="auto" w:frame="1"/>
          <w:shd w:val="clear" w:color="auto" w:fill="EFF0F1"/>
          <w:lang w:val="en-US"/>
        </w:rPr>
        <w:t xml:space="preserve">, </w:t>
      </w:r>
    </w:p>
    <w:p w14:paraId="7E4CEFEA"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d = </w:t>
      </w:r>
      <w:r w:rsidRPr="00A22424">
        <w:rPr>
          <w:rFonts w:ascii="Consolas" w:hAnsi="Consolas" w:cs="Courier New"/>
          <w:color w:val="7D2727"/>
          <w:sz w:val="20"/>
          <w:bdr w:val="none" w:sz="0" w:space="0" w:color="auto" w:frame="1"/>
          <w:shd w:val="clear" w:color="auto" w:fill="EFF0F1"/>
          <w:lang w:val="en-US"/>
        </w:rPr>
        <w:t>50</w:t>
      </w:r>
      <w:r w:rsidRPr="00A22424">
        <w:rPr>
          <w:rFonts w:ascii="Consolas" w:hAnsi="Consolas" w:cs="Courier New"/>
          <w:color w:val="303336"/>
          <w:sz w:val="20"/>
          <w:bdr w:val="none" w:sz="0" w:space="0" w:color="auto" w:frame="1"/>
          <w:shd w:val="clear" w:color="auto" w:fill="EFF0F1"/>
          <w:lang w:val="en-US"/>
        </w:rPr>
        <w:t>;</w:t>
      </w:r>
    </w:p>
    <w:p w14:paraId="689CEF26"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p>
    <w:p w14:paraId="678F6A7B"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spellStart"/>
      <w:proofErr w:type="gramStart"/>
      <w:r w:rsidRPr="00A22424">
        <w:rPr>
          <w:rFonts w:ascii="Consolas" w:hAnsi="Consolas" w:cs="Courier New"/>
          <w:color w:val="101094"/>
          <w:sz w:val="20"/>
          <w:bdr w:val="none" w:sz="0" w:space="0" w:color="auto" w:frame="1"/>
          <w:shd w:val="clear" w:color="auto" w:fill="EFF0F1"/>
          <w:lang w:val="en-US"/>
        </w:rPr>
        <w:t>var</w:t>
      </w:r>
      <w:proofErr w:type="spellEnd"/>
      <w:proofErr w:type="gramEnd"/>
      <w:r w:rsidRPr="00A22424">
        <w:rPr>
          <w:rFonts w:ascii="Consolas" w:hAnsi="Consolas" w:cs="Courier New"/>
          <w:color w:val="303336"/>
          <w:sz w:val="20"/>
          <w:bdr w:val="none" w:sz="0" w:space="0" w:color="auto" w:frame="1"/>
          <w:shd w:val="clear" w:color="auto" w:fill="EFF0F1"/>
          <w:lang w:val="en-US"/>
        </w:rPr>
        <w:t xml:space="preserve"> e = </w:t>
      </w:r>
      <w:r w:rsidRPr="00A22424">
        <w:rPr>
          <w:rFonts w:ascii="Consolas" w:hAnsi="Consolas" w:cs="Courier New"/>
          <w:color w:val="101094"/>
          <w:sz w:val="20"/>
          <w:bdr w:val="none" w:sz="0" w:space="0" w:color="auto" w:frame="1"/>
          <w:shd w:val="clear" w:color="auto" w:fill="EFF0F1"/>
          <w:lang w:val="en-US"/>
        </w:rPr>
        <w:t>function</w:t>
      </w:r>
      <w:r w:rsidRPr="00A22424">
        <w:rPr>
          <w:rFonts w:ascii="Consolas" w:hAnsi="Consolas" w:cs="Courier New"/>
          <w:color w:val="303336"/>
          <w:sz w:val="20"/>
          <w:bdr w:val="none" w:sz="0" w:space="0" w:color="auto" w:frame="1"/>
          <w:shd w:val="clear" w:color="auto" w:fill="EFF0F1"/>
          <w:lang w:val="en-US"/>
        </w:rPr>
        <w:t>(){</w:t>
      </w:r>
    </w:p>
    <w:p w14:paraId="03F4DD2F" w14:textId="77777777" w:rsidR="00AD496D" w:rsidRPr="00A22424"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lang w:val="en-US"/>
        </w:rPr>
      </w:pPr>
      <w:r w:rsidRPr="00A22424">
        <w:rPr>
          <w:rFonts w:ascii="Consolas" w:hAnsi="Consolas" w:cs="Courier New"/>
          <w:color w:val="303336"/>
          <w:sz w:val="20"/>
          <w:bdr w:val="none" w:sz="0" w:space="0" w:color="auto" w:frame="1"/>
          <w:shd w:val="clear" w:color="auto" w:fill="EFF0F1"/>
          <w:lang w:val="en-US"/>
        </w:rPr>
        <w:t xml:space="preserve">        </w:t>
      </w:r>
      <w:proofErr w:type="gramStart"/>
      <w:r w:rsidRPr="00A22424">
        <w:rPr>
          <w:rFonts w:ascii="Consolas" w:hAnsi="Consolas" w:cs="Courier New"/>
          <w:color w:val="101094"/>
          <w:sz w:val="20"/>
          <w:bdr w:val="none" w:sz="0" w:space="0" w:color="auto" w:frame="1"/>
          <w:shd w:val="clear" w:color="auto" w:fill="EFF0F1"/>
          <w:lang w:val="en-US"/>
        </w:rPr>
        <w:t>return</w:t>
      </w:r>
      <w:proofErr w:type="gramEnd"/>
      <w:r w:rsidRPr="00A22424">
        <w:rPr>
          <w:rFonts w:ascii="Consolas" w:hAnsi="Consolas" w:cs="Courier New"/>
          <w:color w:val="303336"/>
          <w:sz w:val="20"/>
          <w:bdr w:val="none" w:sz="0" w:space="0" w:color="auto" w:frame="1"/>
          <w:shd w:val="clear" w:color="auto" w:fill="EFF0F1"/>
          <w:lang w:val="en-US"/>
        </w:rPr>
        <w:t xml:space="preserve"> b + c + d;</w:t>
      </w:r>
    </w:p>
    <w:p w14:paraId="63D60826" w14:textId="77777777" w:rsidR="00AD496D" w:rsidRPr="00AD496D"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r w:rsidRPr="00A22424">
        <w:rPr>
          <w:rFonts w:ascii="Consolas" w:hAnsi="Consolas" w:cs="Courier New"/>
          <w:color w:val="303336"/>
          <w:sz w:val="20"/>
          <w:bdr w:val="none" w:sz="0" w:space="0" w:color="auto" w:frame="1"/>
          <w:shd w:val="clear" w:color="auto" w:fill="EFF0F1"/>
          <w:lang w:val="en-US"/>
        </w:rPr>
        <w:t xml:space="preserve">    </w:t>
      </w:r>
      <w:r w:rsidRPr="00AD496D">
        <w:rPr>
          <w:rFonts w:ascii="Consolas" w:hAnsi="Consolas" w:cs="Courier New"/>
          <w:color w:val="303336"/>
          <w:sz w:val="20"/>
          <w:bdr w:val="none" w:sz="0" w:space="0" w:color="auto" w:frame="1"/>
          <w:shd w:val="clear" w:color="auto" w:fill="EFF0F1"/>
        </w:rPr>
        <w:t>};</w:t>
      </w:r>
    </w:p>
    <w:p w14:paraId="25037CDD" w14:textId="77777777" w:rsidR="00AD496D" w:rsidRPr="00AD496D"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r w:rsidRPr="00AD496D">
        <w:rPr>
          <w:rFonts w:ascii="Consolas" w:hAnsi="Consolas" w:cs="Courier New"/>
          <w:color w:val="303336"/>
          <w:sz w:val="20"/>
          <w:bdr w:val="none" w:sz="0" w:space="0" w:color="auto" w:frame="1"/>
          <w:shd w:val="clear" w:color="auto" w:fill="EFF0F1"/>
        </w:rPr>
        <w:t xml:space="preserve">    </w:t>
      </w:r>
      <w:proofErr w:type="spellStart"/>
      <w:proofErr w:type="gramStart"/>
      <w:r w:rsidRPr="00AD496D">
        <w:rPr>
          <w:rFonts w:ascii="Consolas" w:hAnsi="Consolas" w:cs="Courier New"/>
          <w:color w:val="101094"/>
          <w:sz w:val="20"/>
          <w:bdr w:val="none" w:sz="0" w:space="0" w:color="auto" w:frame="1"/>
          <w:shd w:val="clear" w:color="auto" w:fill="EFF0F1"/>
        </w:rPr>
        <w:t>return</w:t>
      </w:r>
      <w:proofErr w:type="spellEnd"/>
      <w:proofErr w:type="gramEnd"/>
      <w:r w:rsidRPr="00AD496D">
        <w:rPr>
          <w:rFonts w:ascii="Consolas" w:hAnsi="Consolas" w:cs="Courier New"/>
          <w:color w:val="303336"/>
          <w:sz w:val="20"/>
          <w:bdr w:val="none" w:sz="0" w:space="0" w:color="auto" w:frame="1"/>
          <w:shd w:val="clear" w:color="auto" w:fill="EFF0F1"/>
        </w:rPr>
        <w:t xml:space="preserve"> e();</w:t>
      </w:r>
    </w:p>
    <w:p w14:paraId="11D9E2B6" w14:textId="77777777" w:rsidR="00AD496D" w:rsidRPr="00AD496D"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r w:rsidRPr="00AD496D">
        <w:rPr>
          <w:rFonts w:ascii="Consolas" w:hAnsi="Consolas" w:cs="Courier New"/>
          <w:color w:val="303336"/>
          <w:sz w:val="20"/>
          <w:bdr w:val="none" w:sz="0" w:space="0" w:color="auto" w:frame="1"/>
          <w:shd w:val="clear" w:color="auto" w:fill="EFF0F1"/>
        </w:rPr>
        <w:t>}());</w:t>
      </w:r>
    </w:p>
    <w:p w14:paraId="6EDB0AF9" w14:textId="77777777" w:rsidR="00AD496D" w:rsidRPr="00AD496D"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03336"/>
          <w:sz w:val="20"/>
          <w:bdr w:val="none" w:sz="0" w:space="0" w:color="auto" w:frame="1"/>
          <w:shd w:val="clear" w:color="auto" w:fill="EFF0F1"/>
        </w:rPr>
      </w:pPr>
    </w:p>
    <w:p w14:paraId="6440EEC3" w14:textId="77777777" w:rsidR="00AD496D" w:rsidRPr="00AD496D" w:rsidRDefault="00AD496D" w:rsidP="00AD496D">
      <w:p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hAnsi="Consolas" w:cs="Courier New"/>
          <w:color w:val="393318"/>
          <w:sz w:val="20"/>
        </w:rPr>
      </w:pPr>
      <w:r w:rsidRPr="00AD496D">
        <w:rPr>
          <w:rFonts w:ascii="Consolas" w:hAnsi="Consolas" w:cs="Courier New"/>
          <w:color w:val="303336"/>
          <w:sz w:val="20"/>
          <w:bdr w:val="none" w:sz="0" w:space="0" w:color="auto" w:frame="1"/>
          <w:shd w:val="clear" w:color="auto" w:fill="EFF0F1"/>
        </w:rPr>
        <w:t>​</w:t>
      </w:r>
      <w:proofErr w:type="gramStart"/>
      <w:r w:rsidRPr="00AD496D">
        <w:rPr>
          <w:rFonts w:ascii="Consolas" w:hAnsi="Consolas" w:cs="Courier New"/>
          <w:color w:val="303336"/>
          <w:sz w:val="20"/>
          <w:bdr w:val="none" w:sz="0" w:space="0" w:color="auto" w:frame="1"/>
          <w:shd w:val="clear" w:color="auto" w:fill="EFF0F1"/>
        </w:rPr>
        <w:t>console.log(</w:t>
      </w:r>
      <w:proofErr w:type="gramEnd"/>
      <w:r w:rsidRPr="00AD496D">
        <w:rPr>
          <w:rFonts w:ascii="Consolas" w:hAnsi="Consolas" w:cs="Courier New"/>
          <w:color w:val="303336"/>
          <w:sz w:val="20"/>
          <w:bdr w:val="none" w:sz="0" w:space="0" w:color="auto" w:frame="1"/>
          <w:shd w:val="clear" w:color="auto" w:fill="EFF0F1"/>
        </w:rPr>
        <w:t xml:space="preserve">f);​ </w:t>
      </w:r>
    </w:p>
    <w:p w14:paraId="2A1495DE" w14:textId="77777777" w:rsidR="00AD496D" w:rsidRDefault="00AD496D" w:rsidP="00EC6CF3">
      <w:pPr>
        <w:rPr>
          <w:b/>
          <w:sz w:val="28"/>
          <w:szCs w:val="28"/>
        </w:rPr>
      </w:pPr>
    </w:p>
    <w:p w14:paraId="72C6361E" w14:textId="77777777" w:rsidR="00EC6CF3" w:rsidRDefault="0039070B" w:rsidP="00EC6CF3">
      <w:pPr>
        <w:rPr>
          <w:b/>
          <w:sz w:val="28"/>
          <w:szCs w:val="28"/>
        </w:rPr>
      </w:pPr>
      <w:r w:rsidRPr="00EC6CF3">
        <w:rPr>
          <w:b/>
          <w:sz w:val="28"/>
          <w:szCs w:val="28"/>
        </w:rPr>
        <w:t>4. Variáveis e tipos de dados</w:t>
      </w:r>
      <w:r w:rsidR="00EC6CF3" w:rsidRPr="00EC6CF3">
        <w:rPr>
          <w:b/>
          <w:sz w:val="28"/>
          <w:szCs w:val="28"/>
        </w:rPr>
        <w:t>:</w:t>
      </w:r>
    </w:p>
    <w:p w14:paraId="39172040" w14:textId="77777777" w:rsidR="000A7D8C" w:rsidRPr="00EC6CF3" w:rsidRDefault="000A7D8C" w:rsidP="00EC6CF3">
      <w:pPr>
        <w:rPr>
          <w:b/>
          <w:sz w:val="28"/>
          <w:szCs w:val="28"/>
        </w:rPr>
      </w:pPr>
    </w:p>
    <w:p w14:paraId="473CFAC3" w14:textId="77777777" w:rsidR="00D31F01" w:rsidRPr="00D31F01" w:rsidRDefault="00EC6CF3" w:rsidP="00D31F01">
      <w:pPr>
        <w:shd w:val="clear" w:color="auto" w:fill="FFFFFF"/>
        <w:tabs>
          <w:tab w:val="clear" w:pos="720"/>
        </w:tabs>
        <w:spacing w:before="0"/>
        <w:jc w:val="left"/>
        <w:rPr>
          <w:rFonts w:ascii="Times New Roman" w:hAnsi="Times New Roman"/>
          <w:szCs w:val="24"/>
        </w:rPr>
      </w:pPr>
      <w:r w:rsidRPr="00D31F01">
        <w:rPr>
          <w:rFonts w:ascii="Times New Roman" w:hAnsi="Times New Roman"/>
          <w:szCs w:val="24"/>
        </w:rPr>
        <w:tab/>
      </w:r>
      <w:r w:rsidR="00D31F01" w:rsidRPr="00D31F01">
        <w:rPr>
          <w:rFonts w:ascii="Times New Roman" w:hAnsi="Times New Roman"/>
          <w:szCs w:val="24"/>
        </w:rPr>
        <w:t xml:space="preserve">Existem dois tipos de sintaxe de declaração de variável em </w:t>
      </w:r>
      <w:proofErr w:type="spellStart"/>
      <w:r w:rsidR="00D31F01" w:rsidRPr="00D31F01">
        <w:rPr>
          <w:rFonts w:ascii="Times New Roman" w:hAnsi="Times New Roman"/>
          <w:szCs w:val="24"/>
        </w:rPr>
        <w:t>JavaScript</w:t>
      </w:r>
      <w:proofErr w:type="spellEnd"/>
      <w:r w:rsidR="00D31F01" w:rsidRPr="00D31F01">
        <w:rPr>
          <w:rFonts w:ascii="Times New Roman" w:hAnsi="Times New Roman"/>
          <w:szCs w:val="24"/>
        </w:rPr>
        <w:t xml:space="preserve"> que são:</w:t>
      </w:r>
    </w:p>
    <w:p w14:paraId="096CD792" w14:textId="77777777" w:rsidR="00D31F01" w:rsidRPr="00D31F01" w:rsidRDefault="00D31F01" w:rsidP="00D31F01">
      <w:pPr>
        <w:shd w:val="clear" w:color="auto" w:fill="FFFFFF"/>
        <w:tabs>
          <w:tab w:val="clear" w:pos="720"/>
        </w:tabs>
        <w:spacing w:before="0"/>
        <w:jc w:val="left"/>
        <w:rPr>
          <w:rFonts w:ascii="Times New Roman" w:hAnsi="Times New Roman"/>
          <w:szCs w:val="24"/>
        </w:rPr>
      </w:pPr>
      <w:r w:rsidRPr="00D31F01">
        <w:rPr>
          <w:rFonts w:ascii="Times New Roman" w:hAnsi="Times New Roman"/>
          <w:szCs w:val="24"/>
        </w:rPr>
        <w:t> </w:t>
      </w:r>
    </w:p>
    <w:p w14:paraId="2F96AF84" w14:textId="77777777" w:rsidR="00D31F01" w:rsidRPr="00D31F01" w:rsidRDefault="00D31F01" w:rsidP="00D31F01">
      <w:pPr>
        <w:shd w:val="clear" w:color="auto" w:fill="FFFFFF"/>
        <w:tabs>
          <w:tab w:val="clear" w:pos="720"/>
        </w:tabs>
        <w:spacing w:before="0"/>
        <w:jc w:val="left"/>
        <w:rPr>
          <w:rFonts w:ascii="Times New Roman" w:hAnsi="Times New Roman"/>
          <w:szCs w:val="24"/>
        </w:rPr>
      </w:pPr>
      <w:proofErr w:type="gramStart"/>
      <w:r w:rsidRPr="00D31F01">
        <w:rPr>
          <w:rFonts w:ascii="Times New Roman" w:hAnsi="Times New Roman"/>
          <w:iCs/>
          <w:szCs w:val="24"/>
          <w:bdr w:val="none" w:sz="0" w:space="0" w:color="auto" w:frame="1"/>
        </w:rPr>
        <w:t>var</w:t>
      </w:r>
      <w:proofErr w:type="gramEnd"/>
      <w:r w:rsidRPr="00D31F01">
        <w:rPr>
          <w:rFonts w:ascii="Times New Roman" w:hAnsi="Times New Roman"/>
          <w:iCs/>
          <w:szCs w:val="24"/>
          <w:bdr w:val="none" w:sz="0" w:space="0" w:color="auto" w:frame="1"/>
        </w:rPr>
        <w:t xml:space="preserve"> nome-da-variável = valor-da-variável;</w:t>
      </w:r>
    </w:p>
    <w:p w14:paraId="42D82CA0" w14:textId="77777777" w:rsidR="00D31F01" w:rsidRPr="00D31F01" w:rsidRDefault="00D31F01" w:rsidP="00D31F01">
      <w:pPr>
        <w:shd w:val="clear" w:color="auto" w:fill="FFFFFF"/>
        <w:tabs>
          <w:tab w:val="clear" w:pos="720"/>
        </w:tabs>
        <w:spacing w:before="0"/>
        <w:jc w:val="left"/>
        <w:rPr>
          <w:rFonts w:ascii="Times New Roman" w:hAnsi="Times New Roman"/>
          <w:szCs w:val="24"/>
        </w:rPr>
      </w:pPr>
      <w:proofErr w:type="gramStart"/>
      <w:r w:rsidRPr="00D31F01">
        <w:rPr>
          <w:rFonts w:ascii="Times New Roman" w:hAnsi="Times New Roman"/>
          <w:iCs/>
          <w:szCs w:val="24"/>
          <w:bdr w:val="none" w:sz="0" w:space="0" w:color="auto" w:frame="1"/>
        </w:rPr>
        <w:t>nome</w:t>
      </w:r>
      <w:proofErr w:type="gramEnd"/>
      <w:r w:rsidRPr="00D31F01">
        <w:rPr>
          <w:rFonts w:ascii="Times New Roman" w:hAnsi="Times New Roman"/>
          <w:iCs/>
          <w:szCs w:val="24"/>
          <w:bdr w:val="none" w:sz="0" w:space="0" w:color="auto" w:frame="1"/>
        </w:rPr>
        <w:t>-da-variável = valor-da-variável;</w:t>
      </w:r>
    </w:p>
    <w:p w14:paraId="7A34CF83" w14:textId="77777777" w:rsidR="00D31F01" w:rsidRPr="00D31F01" w:rsidRDefault="00D31F01" w:rsidP="00D31F01">
      <w:pPr>
        <w:shd w:val="clear" w:color="auto" w:fill="FFFFFF"/>
        <w:tabs>
          <w:tab w:val="clear" w:pos="720"/>
        </w:tabs>
        <w:spacing w:before="0"/>
        <w:jc w:val="left"/>
        <w:rPr>
          <w:rFonts w:ascii="Times New Roman" w:hAnsi="Times New Roman"/>
          <w:szCs w:val="24"/>
        </w:rPr>
      </w:pPr>
      <w:r w:rsidRPr="00D31F01">
        <w:rPr>
          <w:rFonts w:ascii="Times New Roman" w:hAnsi="Times New Roman"/>
          <w:szCs w:val="24"/>
        </w:rPr>
        <w:t> </w:t>
      </w:r>
    </w:p>
    <w:p w14:paraId="5709C92D" w14:textId="77777777" w:rsidR="000A7D8C" w:rsidRDefault="000A7D8C" w:rsidP="000A7D8C">
      <w:pPr>
        <w:shd w:val="clear" w:color="auto" w:fill="FBFDF4"/>
        <w:spacing w:before="100" w:beforeAutospacing="1" w:after="100" w:afterAutospacing="1"/>
        <w:ind w:left="720"/>
        <w:jc w:val="left"/>
        <w:rPr>
          <w:rFonts w:ascii="Times New Roman" w:hAnsi="Times New Roman"/>
          <w:szCs w:val="24"/>
        </w:rPr>
      </w:pPr>
    </w:p>
    <w:p w14:paraId="2D77B577" w14:textId="77777777" w:rsidR="000A7D8C" w:rsidRDefault="000A7D8C" w:rsidP="000A7D8C">
      <w:pPr>
        <w:shd w:val="clear" w:color="auto" w:fill="FBFDF4"/>
        <w:spacing w:before="100" w:beforeAutospacing="1" w:after="100" w:afterAutospacing="1"/>
        <w:ind w:left="720"/>
        <w:jc w:val="left"/>
        <w:rPr>
          <w:rFonts w:ascii="Times New Roman" w:hAnsi="Times New Roman"/>
          <w:szCs w:val="24"/>
        </w:rPr>
      </w:pPr>
    </w:p>
    <w:p w14:paraId="64796235" w14:textId="77777777" w:rsidR="00D31F01" w:rsidRPr="00D31F01" w:rsidRDefault="00D31F01" w:rsidP="000A7D8C">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&lt;</w:t>
      </w:r>
      <w:proofErr w:type="gramStart"/>
      <w:r w:rsidRPr="00D31F01">
        <w:rPr>
          <w:rFonts w:ascii="Times New Roman" w:hAnsi="Times New Roman"/>
          <w:szCs w:val="24"/>
        </w:rPr>
        <w:t>script</w:t>
      </w:r>
      <w:proofErr w:type="gramEnd"/>
      <w:r w:rsidRPr="00D31F01">
        <w:rPr>
          <w:rFonts w:ascii="Times New Roman" w:hAnsi="Times New Roman"/>
          <w:szCs w:val="24"/>
        </w:rPr>
        <w:t>&gt;</w:t>
      </w:r>
    </w:p>
    <w:p w14:paraId="1FB96C23"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 xml:space="preserve">    </w:t>
      </w:r>
      <w:proofErr w:type="gramStart"/>
      <w:r w:rsidRPr="00D31F01">
        <w:rPr>
          <w:rFonts w:ascii="Times New Roman" w:hAnsi="Times New Roman"/>
          <w:szCs w:val="24"/>
        </w:rPr>
        <w:t>var</w:t>
      </w:r>
      <w:proofErr w:type="gramEnd"/>
      <w:r w:rsidRPr="00D31F01">
        <w:rPr>
          <w:rFonts w:ascii="Times New Roman" w:hAnsi="Times New Roman"/>
          <w:szCs w:val="24"/>
        </w:rPr>
        <w:t xml:space="preserve"> valor1 = 10;</w:t>
      </w:r>
    </w:p>
    <w:p w14:paraId="27764F3C"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 xml:space="preserve">    </w:t>
      </w:r>
      <w:proofErr w:type="gramStart"/>
      <w:r w:rsidRPr="00D31F01">
        <w:rPr>
          <w:rFonts w:ascii="Times New Roman" w:hAnsi="Times New Roman"/>
          <w:szCs w:val="24"/>
        </w:rPr>
        <w:t>var</w:t>
      </w:r>
      <w:proofErr w:type="gramEnd"/>
      <w:r w:rsidRPr="00D31F01">
        <w:rPr>
          <w:rFonts w:ascii="Times New Roman" w:hAnsi="Times New Roman"/>
          <w:szCs w:val="24"/>
        </w:rPr>
        <w:t xml:space="preserve"> valor2 = 3.14;</w:t>
      </w:r>
    </w:p>
    <w:p w14:paraId="00CA8672" w14:textId="77777777" w:rsid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lastRenderedPageBreak/>
        <w:t xml:space="preserve">    </w:t>
      </w:r>
      <w:proofErr w:type="spellStart"/>
      <w:r w:rsidRPr="00D31F01">
        <w:rPr>
          <w:rFonts w:ascii="Times New Roman" w:hAnsi="Times New Roman"/>
          <w:szCs w:val="24"/>
        </w:rPr>
        <w:t>document.write</w:t>
      </w:r>
      <w:proofErr w:type="spellEnd"/>
      <w:r w:rsidRPr="00D31F01">
        <w:rPr>
          <w:rFonts w:ascii="Times New Roman" w:hAnsi="Times New Roman"/>
          <w:szCs w:val="24"/>
        </w:rPr>
        <w:t>(valor1 + " é um valor inteiro, já " + valor2 + " é um ponto flutuante!");</w:t>
      </w:r>
    </w:p>
    <w:p w14:paraId="74946820" w14:textId="77777777" w:rsidR="000A7D8C" w:rsidRDefault="00D31F01" w:rsidP="000A7D8C">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&lt;/script&gt;</w:t>
      </w:r>
    </w:p>
    <w:p w14:paraId="7C6B93FA" w14:textId="77777777" w:rsidR="000A7D8C" w:rsidRDefault="000A7D8C" w:rsidP="000A7D8C">
      <w:pPr>
        <w:shd w:val="clear" w:color="auto" w:fill="FBFDF4"/>
        <w:spacing w:before="100" w:beforeAutospacing="1" w:after="100" w:afterAutospacing="1"/>
        <w:ind w:left="720"/>
        <w:jc w:val="left"/>
        <w:rPr>
          <w:rFonts w:ascii="Times New Roman" w:hAnsi="Times New Roman"/>
          <w:szCs w:val="24"/>
        </w:rPr>
      </w:pPr>
    </w:p>
    <w:p w14:paraId="4618C90B" w14:textId="77777777" w:rsidR="000A7D8C" w:rsidRDefault="000A7D8C" w:rsidP="000A7D8C">
      <w:pPr>
        <w:shd w:val="clear" w:color="auto" w:fill="FBFDF4"/>
        <w:spacing w:before="100" w:beforeAutospacing="1" w:after="100" w:afterAutospacing="1"/>
        <w:ind w:left="720"/>
        <w:jc w:val="left"/>
        <w:rPr>
          <w:rFonts w:ascii="Times New Roman" w:hAnsi="Times New Roman"/>
          <w:szCs w:val="24"/>
        </w:rPr>
      </w:pPr>
    </w:p>
    <w:p w14:paraId="3FE58223" w14:textId="77777777" w:rsidR="00D31F01" w:rsidRPr="00D31F01" w:rsidRDefault="000A7D8C" w:rsidP="000A7D8C">
      <w:pPr>
        <w:shd w:val="clear" w:color="auto" w:fill="FBFDF4"/>
        <w:spacing w:before="100" w:beforeAutospacing="1" w:after="100" w:afterAutospacing="1"/>
        <w:ind w:left="720"/>
        <w:jc w:val="left"/>
        <w:rPr>
          <w:rFonts w:ascii="Times New Roman" w:hAnsi="Times New Roman"/>
          <w:szCs w:val="24"/>
        </w:rPr>
      </w:pPr>
      <w:r>
        <w:rPr>
          <w:rFonts w:ascii="Times New Roman" w:hAnsi="Times New Roman"/>
          <w:szCs w:val="24"/>
        </w:rPr>
        <w:tab/>
      </w:r>
      <w:r w:rsidR="00D31F01" w:rsidRPr="00D31F01">
        <w:rPr>
          <w:rFonts w:ascii="Times New Roman" w:hAnsi="Times New Roman"/>
          <w:szCs w:val="24"/>
        </w:rPr>
        <w:t>&lt;</w:t>
      </w:r>
      <w:proofErr w:type="gramStart"/>
      <w:r w:rsidR="00D31F01" w:rsidRPr="00D31F01">
        <w:rPr>
          <w:rFonts w:ascii="Times New Roman" w:hAnsi="Times New Roman"/>
          <w:szCs w:val="24"/>
        </w:rPr>
        <w:t>script</w:t>
      </w:r>
      <w:proofErr w:type="gramEnd"/>
      <w:r w:rsidR="00D31F01" w:rsidRPr="00D31F01">
        <w:rPr>
          <w:rFonts w:ascii="Times New Roman" w:hAnsi="Times New Roman"/>
          <w:szCs w:val="24"/>
        </w:rPr>
        <w:t>&gt;</w:t>
      </w:r>
    </w:p>
    <w:p w14:paraId="62BE5C11"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 xml:space="preserve">    </w:t>
      </w:r>
      <w:proofErr w:type="gramStart"/>
      <w:r w:rsidRPr="00D31F01">
        <w:rPr>
          <w:rFonts w:ascii="Times New Roman" w:hAnsi="Times New Roman"/>
          <w:szCs w:val="24"/>
        </w:rPr>
        <w:t>var</w:t>
      </w:r>
      <w:proofErr w:type="gramEnd"/>
      <w:r w:rsidRPr="00D31F01">
        <w:rPr>
          <w:rFonts w:ascii="Times New Roman" w:hAnsi="Times New Roman"/>
          <w:szCs w:val="24"/>
        </w:rPr>
        <w:t xml:space="preserve"> nome = "André";</w:t>
      </w:r>
    </w:p>
    <w:p w14:paraId="3BDEF2D5"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 xml:space="preserve">    </w:t>
      </w:r>
      <w:proofErr w:type="gramStart"/>
      <w:r w:rsidRPr="00D31F01">
        <w:rPr>
          <w:rFonts w:ascii="Times New Roman" w:hAnsi="Times New Roman"/>
          <w:szCs w:val="24"/>
        </w:rPr>
        <w:t>var</w:t>
      </w:r>
      <w:proofErr w:type="gramEnd"/>
      <w:r w:rsidRPr="00D31F01">
        <w:rPr>
          <w:rFonts w:ascii="Times New Roman" w:hAnsi="Times New Roman"/>
          <w:szCs w:val="24"/>
        </w:rPr>
        <w:t xml:space="preserve"> cidade = "Rio Claro";</w:t>
      </w:r>
    </w:p>
    <w:p w14:paraId="7316BC7A"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 xml:space="preserve">    </w:t>
      </w:r>
      <w:proofErr w:type="spellStart"/>
      <w:r w:rsidRPr="00D31F01">
        <w:rPr>
          <w:rFonts w:ascii="Times New Roman" w:hAnsi="Times New Roman"/>
          <w:szCs w:val="24"/>
        </w:rPr>
        <w:t>document.write</w:t>
      </w:r>
      <w:proofErr w:type="spellEnd"/>
      <w:r w:rsidRPr="00D31F01">
        <w:rPr>
          <w:rFonts w:ascii="Times New Roman" w:hAnsi="Times New Roman"/>
          <w:szCs w:val="24"/>
        </w:rPr>
        <w:t xml:space="preserve">("Meu nome é " </w:t>
      </w:r>
      <w:proofErr w:type="gramStart"/>
      <w:r w:rsidRPr="00D31F01">
        <w:rPr>
          <w:rFonts w:ascii="Times New Roman" w:hAnsi="Times New Roman"/>
          <w:szCs w:val="24"/>
        </w:rPr>
        <w:t>+</w:t>
      </w:r>
      <w:proofErr w:type="gramEnd"/>
      <w:r w:rsidRPr="00D31F01">
        <w:rPr>
          <w:rFonts w:ascii="Times New Roman" w:hAnsi="Times New Roman"/>
          <w:szCs w:val="24"/>
        </w:rPr>
        <w:t xml:space="preserve"> nome + " e sou de " + cidade);</w:t>
      </w:r>
    </w:p>
    <w:p w14:paraId="4A499220"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szCs w:val="24"/>
        </w:rPr>
      </w:pPr>
      <w:r w:rsidRPr="00D31F01">
        <w:rPr>
          <w:rFonts w:ascii="Times New Roman" w:hAnsi="Times New Roman"/>
          <w:szCs w:val="24"/>
        </w:rPr>
        <w:t>&lt;/script&gt;</w:t>
      </w:r>
    </w:p>
    <w:p w14:paraId="0377AE92" w14:textId="77777777" w:rsidR="00D31F01" w:rsidRDefault="00D31F01" w:rsidP="000A7D8C">
      <w:pPr>
        <w:shd w:val="clear" w:color="auto" w:fill="FFFFFF"/>
        <w:tabs>
          <w:tab w:val="clear" w:pos="720"/>
        </w:tabs>
        <w:spacing w:before="100" w:beforeAutospacing="1" w:after="100" w:afterAutospacing="1"/>
        <w:jc w:val="left"/>
        <w:rPr>
          <w:rFonts w:ascii="Times New Roman" w:hAnsi="Times New Roman"/>
          <w:iCs/>
          <w:szCs w:val="24"/>
          <w:bdr w:val="none" w:sz="0" w:space="0" w:color="auto" w:frame="1"/>
        </w:rPr>
      </w:pPr>
      <w:r w:rsidRPr="00D31F01">
        <w:rPr>
          <w:rFonts w:ascii="Times New Roman" w:hAnsi="Times New Roman"/>
          <w:szCs w:val="24"/>
        </w:rPr>
        <w:t xml:space="preserve">Perceba a diferença entre a declaração de um número para uma </w:t>
      </w:r>
      <w:proofErr w:type="spellStart"/>
      <w:r w:rsidRPr="00D31F01">
        <w:rPr>
          <w:rFonts w:ascii="Times New Roman" w:hAnsi="Times New Roman"/>
          <w:szCs w:val="24"/>
        </w:rPr>
        <w:t>string</w:t>
      </w:r>
      <w:proofErr w:type="spellEnd"/>
      <w:r w:rsidRPr="00D31F01">
        <w:rPr>
          <w:rFonts w:ascii="Times New Roman" w:hAnsi="Times New Roman"/>
          <w:szCs w:val="24"/>
        </w:rPr>
        <w:t>:</w:t>
      </w:r>
      <w:r w:rsidRPr="00D31F01">
        <w:rPr>
          <w:rFonts w:ascii="Times New Roman" w:hAnsi="Times New Roman"/>
          <w:szCs w:val="24"/>
        </w:rPr>
        <w:br/>
        <w:t> </w:t>
      </w:r>
      <w:r w:rsidRPr="00D31F01">
        <w:rPr>
          <w:rFonts w:ascii="Times New Roman" w:hAnsi="Times New Roman"/>
          <w:iCs/>
          <w:szCs w:val="24"/>
          <w:bdr w:val="none" w:sz="0" w:space="0" w:color="auto" w:frame="1"/>
        </w:rPr>
        <w:br/>
        <w:t>Número:</w:t>
      </w:r>
      <w:r w:rsidR="000A7D8C">
        <w:rPr>
          <w:rFonts w:ascii="Times New Roman" w:hAnsi="Times New Roman"/>
          <w:iCs/>
          <w:szCs w:val="24"/>
          <w:bdr w:val="none" w:sz="0" w:space="0" w:color="auto" w:frame="1"/>
        </w:rPr>
        <w:t xml:space="preserve"> </w:t>
      </w:r>
      <w:r w:rsidR="000A7D8C">
        <w:rPr>
          <w:rFonts w:ascii="Times New Roman" w:hAnsi="Times New Roman"/>
          <w:iCs/>
          <w:szCs w:val="24"/>
          <w:bdr w:val="none" w:sz="0" w:space="0" w:color="auto" w:frame="1"/>
        </w:rPr>
        <w:tab/>
        <w:t xml:space="preserve"> var</w:t>
      </w:r>
      <w:r w:rsidRPr="00D31F01">
        <w:rPr>
          <w:rFonts w:ascii="Times New Roman" w:hAnsi="Times New Roman"/>
          <w:iCs/>
          <w:szCs w:val="24"/>
          <w:bdr w:val="none" w:sz="0" w:space="0" w:color="auto" w:frame="1"/>
        </w:rPr>
        <w:t xml:space="preserve"> valor = </w:t>
      </w:r>
      <w:proofErr w:type="gramStart"/>
      <w:r w:rsidRPr="00D31F01">
        <w:rPr>
          <w:rFonts w:ascii="Times New Roman" w:hAnsi="Times New Roman"/>
          <w:iCs/>
          <w:szCs w:val="24"/>
          <w:bdr w:val="none" w:sz="0" w:space="0" w:color="auto" w:frame="1"/>
        </w:rPr>
        <w:t>10;</w:t>
      </w:r>
      <w:r w:rsidRPr="00D31F01">
        <w:rPr>
          <w:rFonts w:ascii="Times New Roman" w:hAnsi="Times New Roman"/>
          <w:iCs/>
          <w:szCs w:val="24"/>
          <w:bdr w:val="none" w:sz="0" w:space="0" w:color="auto" w:frame="1"/>
        </w:rPr>
        <w:br/>
      </w:r>
      <w:proofErr w:type="spellStart"/>
      <w:r w:rsidRPr="00D31F01">
        <w:rPr>
          <w:rFonts w:ascii="Times New Roman" w:hAnsi="Times New Roman"/>
          <w:iCs/>
          <w:szCs w:val="24"/>
          <w:bdr w:val="none" w:sz="0" w:space="0" w:color="auto" w:frame="1"/>
        </w:rPr>
        <w:t>String</w:t>
      </w:r>
      <w:proofErr w:type="spellEnd"/>
      <w:proofErr w:type="gramEnd"/>
      <w:r w:rsidRPr="00D31F01">
        <w:rPr>
          <w:rFonts w:ascii="Times New Roman" w:hAnsi="Times New Roman"/>
          <w:iCs/>
          <w:szCs w:val="24"/>
          <w:bdr w:val="none" w:sz="0" w:space="0" w:color="auto" w:frame="1"/>
        </w:rPr>
        <w:t>:</w:t>
      </w:r>
      <w:r w:rsidR="000A7D8C">
        <w:rPr>
          <w:rFonts w:ascii="Times New Roman" w:hAnsi="Times New Roman"/>
          <w:iCs/>
          <w:szCs w:val="24"/>
          <w:bdr w:val="none" w:sz="0" w:space="0" w:color="auto" w:frame="1"/>
        </w:rPr>
        <w:t xml:space="preserve"> </w:t>
      </w:r>
      <w:r w:rsidR="000A7D8C">
        <w:rPr>
          <w:rFonts w:ascii="Times New Roman" w:hAnsi="Times New Roman"/>
          <w:iCs/>
          <w:szCs w:val="24"/>
          <w:bdr w:val="none" w:sz="0" w:space="0" w:color="auto" w:frame="1"/>
        </w:rPr>
        <w:tab/>
        <w:t xml:space="preserve">    </w:t>
      </w:r>
      <w:r w:rsidRPr="00D31F01">
        <w:rPr>
          <w:rFonts w:ascii="Times New Roman" w:hAnsi="Times New Roman"/>
          <w:iCs/>
          <w:szCs w:val="24"/>
          <w:bdr w:val="none" w:sz="0" w:space="0" w:color="auto" w:frame="1"/>
        </w:rPr>
        <w:t>var nome = "André";</w:t>
      </w:r>
    </w:p>
    <w:p w14:paraId="2170BB75" w14:textId="77777777" w:rsidR="000A7D8C" w:rsidRDefault="000A7D8C" w:rsidP="00D31F01">
      <w:pPr>
        <w:shd w:val="clear" w:color="auto" w:fill="FFFFFF"/>
        <w:tabs>
          <w:tab w:val="clear" w:pos="720"/>
        </w:tabs>
        <w:spacing w:before="0"/>
        <w:jc w:val="left"/>
        <w:rPr>
          <w:rFonts w:ascii="Times New Roman" w:hAnsi="Times New Roman"/>
          <w:szCs w:val="24"/>
        </w:rPr>
      </w:pPr>
    </w:p>
    <w:p w14:paraId="7CD4359E" w14:textId="77777777" w:rsidR="00D31F01" w:rsidRPr="00D31F01" w:rsidRDefault="00D31F01" w:rsidP="00D31F01">
      <w:pPr>
        <w:shd w:val="clear" w:color="auto" w:fill="FFFFFF"/>
        <w:tabs>
          <w:tab w:val="clear" w:pos="720"/>
        </w:tabs>
        <w:spacing w:before="0"/>
        <w:jc w:val="left"/>
        <w:rPr>
          <w:rFonts w:ascii="Times New Roman" w:hAnsi="Times New Roman"/>
          <w:szCs w:val="24"/>
        </w:rPr>
      </w:pPr>
      <w:r w:rsidRPr="00D31F01">
        <w:rPr>
          <w:rFonts w:ascii="Times New Roman" w:hAnsi="Times New Roman"/>
          <w:szCs w:val="24"/>
        </w:rPr>
        <w:t xml:space="preserve">Quando declaramos uma </w:t>
      </w:r>
      <w:proofErr w:type="spellStart"/>
      <w:r w:rsidRPr="00D31F01">
        <w:rPr>
          <w:rFonts w:ascii="Times New Roman" w:hAnsi="Times New Roman"/>
          <w:szCs w:val="24"/>
        </w:rPr>
        <w:t>string</w:t>
      </w:r>
      <w:proofErr w:type="spellEnd"/>
      <w:r w:rsidRPr="00D31F01">
        <w:rPr>
          <w:rFonts w:ascii="Times New Roman" w:hAnsi="Times New Roman"/>
          <w:szCs w:val="24"/>
        </w:rPr>
        <w:t xml:space="preserve"> utilizamos aspas duplas (") ou simples ('). Você pode declarar número utilizando aspas, mas não é obrigatório.</w:t>
      </w:r>
    </w:p>
    <w:p w14:paraId="7419DE7D" w14:textId="77777777" w:rsidR="000A7D8C" w:rsidRDefault="000A7D8C" w:rsidP="000A7D8C">
      <w:pPr>
        <w:shd w:val="clear" w:color="auto" w:fill="FFFFFF"/>
        <w:tabs>
          <w:tab w:val="clear" w:pos="720"/>
        </w:tabs>
        <w:spacing w:before="0"/>
        <w:jc w:val="left"/>
        <w:rPr>
          <w:rFonts w:ascii="Times New Roman" w:hAnsi="Times New Roman"/>
          <w:szCs w:val="24"/>
        </w:rPr>
      </w:pPr>
    </w:p>
    <w:p w14:paraId="1F79576D" w14:textId="77777777" w:rsidR="000A7D8C" w:rsidRPr="00D31F01" w:rsidRDefault="000A7D8C" w:rsidP="000A7D8C">
      <w:pPr>
        <w:shd w:val="clear" w:color="auto" w:fill="FFFFFF"/>
        <w:tabs>
          <w:tab w:val="clear" w:pos="720"/>
        </w:tabs>
        <w:spacing w:before="0"/>
        <w:jc w:val="left"/>
        <w:rPr>
          <w:rFonts w:ascii="Times New Roman" w:hAnsi="Times New Roman"/>
          <w:szCs w:val="24"/>
        </w:rPr>
      </w:pPr>
      <w:r w:rsidRPr="00D31F01">
        <w:rPr>
          <w:rFonts w:ascii="Times New Roman" w:hAnsi="Times New Roman"/>
          <w:szCs w:val="24"/>
        </w:rPr>
        <w:t xml:space="preserve">Em </w:t>
      </w:r>
      <w:proofErr w:type="spellStart"/>
      <w:r w:rsidRPr="00D31F01">
        <w:rPr>
          <w:rFonts w:ascii="Times New Roman" w:hAnsi="Times New Roman"/>
          <w:szCs w:val="24"/>
        </w:rPr>
        <w:t>JavaScript</w:t>
      </w:r>
      <w:proofErr w:type="spellEnd"/>
      <w:r w:rsidRPr="00D31F01">
        <w:rPr>
          <w:rFonts w:ascii="Times New Roman" w:hAnsi="Times New Roman"/>
          <w:szCs w:val="24"/>
        </w:rPr>
        <w:t xml:space="preserve"> só temos os seguintes tipos de variáveis: booleano, constante, </w:t>
      </w:r>
      <w:proofErr w:type="spellStart"/>
      <w:r w:rsidRPr="00D31F01">
        <w:rPr>
          <w:rFonts w:ascii="Times New Roman" w:hAnsi="Times New Roman"/>
          <w:szCs w:val="24"/>
        </w:rPr>
        <w:t>null</w:t>
      </w:r>
      <w:proofErr w:type="spellEnd"/>
      <w:r w:rsidRPr="00D31F01">
        <w:rPr>
          <w:rFonts w:ascii="Times New Roman" w:hAnsi="Times New Roman"/>
          <w:szCs w:val="24"/>
        </w:rPr>
        <w:t xml:space="preserve">, </w:t>
      </w:r>
      <w:proofErr w:type="spellStart"/>
      <w:r w:rsidRPr="00D31F01">
        <w:rPr>
          <w:rFonts w:ascii="Times New Roman" w:hAnsi="Times New Roman"/>
          <w:szCs w:val="24"/>
        </w:rPr>
        <w:t>object</w:t>
      </w:r>
      <w:proofErr w:type="spellEnd"/>
      <w:r w:rsidRPr="00D31F01">
        <w:rPr>
          <w:rFonts w:ascii="Times New Roman" w:hAnsi="Times New Roman"/>
          <w:szCs w:val="24"/>
        </w:rPr>
        <w:t xml:space="preserve"> e </w:t>
      </w:r>
      <w:proofErr w:type="spellStart"/>
      <w:r w:rsidRPr="00D31F01">
        <w:rPr>
          <w:rFonts w:ascii="Times New Roman" w:hAnsi="Times New Roman"/>
          <w:szCs w:val="24"/>
        </w:rPr>
        <w:t>function</w:t>
      </w:r>
      <w:proofErr w:type="spellEnd"/>
      <w:r w:rsidRPr="00D31F01">
        <w:rPr>
          <w:rFonts w:ascii="Times New Roman" w:hAnsi="Times New Roman"/>
          <w:szCs w:val="24"/>
        </w:rPr>
        <w:t xml:space="preserve">. </w:t>
      </w:r>
    </w:p>
    <w:p w14:paraId="0D1BA760" w14:textId="77777777" w:rsidR="00D31F01" w:rsidRPr="00D31F01" w:rsidRDefault="00D31F01" w:rsidP="000A7D8C">
      <w:pPr>
        <w:tabs>
          <w:tab w:val="clear" w:pos="720"/>
        </w:tabs>
        <w:spacing w:before="100" w:beforeAutospacing="1" w:after="100" w:afterAutospacing="1"/>
        <w:ind w:left="720" w:hanging="720"/>
        <w:jc w:val="left"/>
        <w:rPr>
          <w:rFonts w:ascii="Times New Roman" w:hAnsi="Times New Roman"/>
          <w:szCs w:val="24"/>
        </w:rPr>
      </w:pPr>
    </w:p>
    <w:p w14:paraId="78F0B8E1" w14:textId="77777777" w:rsidR="00D31F01" w:rsidRPr="00D31F01" w:rsidRDefault="00D31F01" w:rsidP="00D31F01">
      <w:pPr>
        <w:shd w:val="clear" w:color="auto" w:fill="FFFFFF"/>
        <w:tabs>
          <w:tab w:val="clear" w:pos="720"/>
        </w:tabs>
        <w:spacing w:before="0"/>
        <w:rPr>
          <w:rFonts w:ascii="Times New Roman" w:hAnsi="Times New Roman"/>
          <w:color w:val="000000"/>
          <w:szCs w:val="24"/>
        </w:rPr>
      </w:pPr>
      <w:r w:rsidRPr="00D31F01">
        <w:rPr>
          <w:rFonts w:ascii="Times New Roman" w:hAnsi="Times New Roman"/>
          <w:color w:val="000000"/>
          <w:szCs w:val="24"/>
        </w:rPr>
        <w:t>Booleanos retorna verdadeiro ou falso (</w:t>
      </w:r>
      <w:proofErr w:type="spellStart"/>
      <w:r w:rsidRPr="00D31F01">
        <w:rPr>
          <w:rFonts w:ascii="Times New Roman" w:hAnsi="Times New Roman"/>
          <w:color w:val="000000"/>
          <w:szCs w:val="24"/>
        </w:rPr>
        <w:t>true</w:t>
      </w:r>
      <w:proofErr w:type="spellEnd"/>
      <w:r w:rsidRPr="00D31F01">
        <w:rPr>
          <w:rFonts w:ascii="Times New Roman" w:hAnsi="Times New Roman"/>
          <w:color w:val="000000"/>
          <w:szCs w:val="24"/>
        </w:rPr>
        <w:t>/false). Exemplo:</w:t>
      </w:r>
    </w:p>
    <w:p w14:paraId="45F199FB"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gramStart"/>
      <w:r w:rsidRPr="00D31F01">
        <w:rPr>
          <w:rFonts w:ascii="Times New Roman" w:hAnsi="Times New Roman"/>
          <w:color w:val="000000"/>
          <w:szCs w:val="24"/>
        </w:rPr>
        <w:t>script</w:t>
      </w:r>
      <w:proofErr w:type="gramEnd"/>
      <w:r w:rsidRPr="00D31F01">
        <w:rPr>
          <w:rFonts w:ascii="Times New Roman" w:hAnsi="Times New Roman"/>
          <w:color w:val="000000"/>
          <w:szCs w:val="24"/>
        </w:rPr>
        <w:t>&gt;</w:t>
      </w:r>
    </w:p>
    <w:p w14:paraId="60AD10F7"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gramStart"/>
      <w:r w:rsidRPr="00D31F01">
        <w:rPr>
          <w:rFonts w:ascii="Times New Roman" w:hAnsi="Times New Roman"/>
          <w:color w:val="000000"/>
          <w:szCs w:val="24"/>
        </w:rPr>
        <w:t>var</w:t>
      </w:r>
      <w:proofErr w:type="gramEnd"/>
      <w:r w:rsidRPr="00D31F01">
        <w:rPr>
          <w:rFonts w:ascii="Times New Roman" w:hAnsi="Times New Roman"/>
          <w:color w:val="000000"/>
          <w:szCs w:val="24"/>
        </w:rPr>
        <w:t xml:space="preserve"> nome = false;</w:t>
      </w:r>
    </w:p>
    <w:p w14:paraId="6A70CB50"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proofErr w:type="gramStart"/>
      <w:r w:rsidRPr="00D31F01">
        <w:rPr>
          <w:rFonts w:ascii="Times New Roman" w:hAnsi="Times New Roman"/>
          <w:color w:val="000000"/>
          <w:szCs w:val="24"/>
        </w:rPr>
        <w:t>if</w:t>
      </w:r>
      <w:proofErr w:type="spellEnd"/>
      <w:proofErr w:type="gramEnd"/>
      <w:r w:rsidRPr="00D31F01">
        <w:rPr>
          <w:rFonts w:ascii="Times New Roman" w:hAnsi="Times New Roman"/>
          <w:color w:val="000000"/>
          <w:szCs w:val="24"/>
        </w:rPr>
        <w:t xml:space="preserve"> (nome == false) {</w:t>
      </w:r>
    </w:p>
    <w:p w14:paraId="0434B85F"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("A variável booleana está &lt;b&gt;FALSA&lt;/b&gt;.")</w:t>
      </w:r>
    </w:p>
    <w:p w14:paraId="7591D519"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gramStart"/>
      <w:r w:rsidRPr="00D31F01">
        <w:rPr>
          <w:rFonts w:ascii="Times New Roman" w:hAnsi="Times New Roman"/>
          <w:color w:val="000000"/>
          <w:szCs w:val="24"/>
        </w:rPr>
        <w:t>}</w:t>
      </w:r>
      <w:proofErr w:type="spellStart"/>
      <w:r w:rsidRPr="00D31F01">
        <w:rPr>
          <w:rFonts w:ascii="Times New Roman" w:hAnsi="Times New Roman"/>
          <w:color w:val="000000"/>
          <w:szCs w:val="24"/>
        </w:rPr>
        <w:t>else</w:t>
      </w:r>
      <w:proofErr w:type="spellEnd"/>
      <w:proofErr w:type="gramEnd"/>
      <w:r w:rsidRPr="00D31F01">
        <w:rPr>
          <w:rFonts w:ascii="Times New Roman" w:hAnsi="Times New Roman"/>
          <w:color w:val="000000"/>
          <w:szCs w:val="24"/>
        </w:rPr>
        <w:t xml:space="preserve"> {</w:t>
      </w:r>
    </w:p>
    <w:p w14:paraId="76A90FF2"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("A variável booleana está &lt;b&gt;VERDADEIRA&lt;/b&gt;.")</w:t>
      </w:r>
    </w:p>
    <w:p w14:paraId="4ED5BE75"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
    <w:p w14:paraId="78F87EF8"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&lt;/script&gt;</w:t>
      </w:r>
    </w:p>
    <w:p w14:paraId="702BE295" w14:textId="77777777" w:rsidR="00C47C6C" w:rsidRPr="00D31F01" w:rsidRDefault="00C47C6C" w:rsidP="00EC6CF3">
      <w:pPr>
        <w:rPr>
          <w:rFonts w:ascii="Times New Roman" w:hAnsi="Times New Roman"/>
          <w:szCs w:val="24"/>
          <w:shd w:val="clear" w:color="auto" w:fill="FFFFFF"/>
        </w:rPr>
      </w:pPr>
    </w:p>
    <w:p w14:paraId="5EA05CF2"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r w:rsidRPr="00D31F01">
        <w:rPr>
          <w:rFonts w:ascii="Times New Roman" w:hAnsi="Times New Roman"/>
          <w:color w:val="000000"/>
          <w:szCs w:val="24"/>
        </w:rPr>
        <w:t>Constante o valor que não se altera no decorrer do código. Exemplo:</w:t>
      </w:r>
    </w:p>
    <w:p w14:paraId="491AA2A1"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gramStart"/>
      <w:r w:rsidRPr="00D31F01">
        <w:rPr>
          <w:rFonts w:ascii="Times New Roman" w:hAnsi="Times New Roman"/>
          <w:color w:val="000000"/>
          <w:szCs w:val="24"/>
        </w:rPr>
        <w:t>script</w:t>
      </w:r>
      <w:proofErr w:type="gramEnd"/>
      <w:r w:rsidRPr="00D31F01">
        <w:rPr>
          <w:rFonts w:ascii="Times New Roman" w:hAnsi="Times New Roman"/>
          <w:color w:val="000000"/>
          <w:szCs w:val="24"/>
        </w:rPr>
        <w:t>&gt;</w:t>
      </w:r>
    </w:p>
    <w:p w14:paraId="1DDDD7DA"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spellStart"/>
      <w:proofErr w:type="gramStart"/>
      <w:r w:rsidRPr="00D31F01">
        <w:rPr>
          <w:rFonts w:ascii="Times New Roman" w:hAnsi="Times New Roman"/>
          <w:color w:val="000000"/>
          <w:szCs w:val="24"/>
        </w:rPr>
        <w:t>const</w:t>
      </w:r>
      <w:proofErr w:type="spellEnd"/>
      <w:proofErr w:type="gramEnd"/>
      <w:r w:rsidRPr="00D31F01">
        <w:rPr>
          <w:rFonts w:ascii="Times New Roman" w:hAnsi="Times New Roman"/>
          <w:color w:val="000000"/>
          <w:szCs w:val="24"/>
        </w:rPr>
        <w:t xml:space="preserve"> valor = 10;</w:t>
      </w:r>
    </w:p>
    <w:p w14:paraId="62AE861B"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("O valor constante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valor);</w:t>
      </w:r>
    </w:p>
    <w:p w14:paraId="5C5BB7B0"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lastRenderedPageBreak/>
        <w:t>&lt;/script&gt;</w:t>
      </w:r>
    </w:p>
    <w:p w14:paraId="45A2BAC5" w14:textId="77777777" w:rsidR="00C47C6C" w:rsidRPr="00D31F01" w:rsidRDefault="00C47C6C" w:rsidP="00EC6CF3">
      <w:pPr>
        <w:rPr>
          <w:rFonts w:ascii="Times New Roman" w:hAnsi="Times New Roman"/>
          <w:szCs w:val="24"/>
          <w:shd w:val="clear" w:color="auto" w:fill="FFFFFF"/>
        </w:rPr>
      </w:pPr>
    </w:p>
    <w:p w14:paraId="0EE3FD9F" w14:textId="77777777" w:rsidR="000A7D8C" w:rsidRDefault="000A7D8C" w:rsidP="00D31F01">
      <w:pPr>
        <w:shd w:val="clear" w:color="auto" w:fill="FFFFFF"/>
        <w:tabs>
          <w:tab w:val="clear" w:pos="720"/>
        </w:tabs>
        <w:spacing w:before="0"/>
        <w:jc w:val="left"/>
        <w:rPr>
          <w:rFonts w:ascii="Times New Roman" w:hAnsi="Times New Roman"/>
          <w:color w:val="000000"/>
          <w:szCs w:val="24"/>
        </w:rPr>
      </w:pPr>
    </w:p>
    <w:p w14:paraId="5B857F5F" w14:textId="77777777" w:rsidR="000A7D8C" w:rsidRDefault="000A7D8C" w:rsidP="00D31F01">
      <w:pPr>
        <w:shd w:val="clear" w:color="auto" w:fill="FFFFFF"/>
        <w:tabs>
          <w:tab w:val="clear" w:pos="720"/>
        </w:tabs>
        <w:spacing w:before="0"/>
        <w:jc w:val="left"/>
        <w:rPr>
          <w:rFonts w:ascii="Times New Roman" w:hAnsi="Times New Roman"/>
          <w:color w:val="000000"/>
          <w:szCs w:val="24"/>
        </w:rPr>
      </w:pPr>
    </w:p>
    <w:p w14:paraId="2B744BB6"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proofErr w:type="spellStart"/>
      <w:r w:rsidRPr="00D31F01">
        <w:rPr>
          <w:rFonts w:ascii="Times New Roman" w:hAnsi="Times New Roman"/>
          <w:color w:val="000000"/>
          <w:szCs w:val="24"/>
        </w:rPr>
        <w:t>Null</w:t>
      </w:r>
      <w:proofErr w:type="spellEnd"/>
      <w:r w:rsidR="000A7D8C">
        <w:rPr>
          <w:rFonts w:ascii="Times New Roman" w:hAnsi="Times New Roman"/>
          <w:color w:val="000000"/>
          <w:szCs w:val="24"/>
        </w:rPr>
        <w:t xml:space="preserve"> sua </w:t>
      </w:r>
      <w:r w:rsidRPr="00D31F01">
        <w:rPr>
          <w:rFonts w:ascii="Times New Roman" w:hAnsi="Times New Roman"/>
          <w:color w:val="000000"/>
          <w:szCs w:val="24"/>
        </w:rPr>
        <w:t>variável é vazia. Exemplo:</w:t>
      </w:r>
    </w:p>
    <w:p w14:paraId="278943AF"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gramStart"/>
      <w:r w:rsidRPr="00D31F01">
        <w:rPr>
          <w:rFonts w:ascii="Times New Roman" w:hAnsi="Times New Roman"/>
          <w:color w:val="000000"/>
          <w:szCs w:val="24"/>
        </w:rPr>
        <w:t>script</w:t>
      </w:r>
      <w:proofErr w:type="gramEnd"/>
      <w:r w:rsidRPr="00D31F01">
        <w:rPr>
          <w:rFonts w:ascii="Times New Roman" w:hAnsi="Times New Roman"/>
          <w:color w:val="000000"/>
          <w:szCs w:val="24"/>
        </w:rPr>
        <w:t>&gt;</w:t>
      </w:r>
    </w:p>
    <w:p w14:paraId="57F65DC0"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var</w:t>
      </w:r>
      <w:proofErr w:type="gramEnd"/>
      <w:r w:rsidRPr="00D31F01">
        <w:rPr>
          <w:rFonts w:ascii="Times New Roman" w:hAnsi="Times New Roman"/>
          <w:color w:val="000000"/>
          <w:szCs w:val="24"/>
        </w:rPr>
        <w:t xml:space="preserve"> valor = '';</w:t>
      </w:r>
    </w:p>
    <w:p w14:paraId="21776C0A"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("O valor é nulo: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valor);</w:t>
      </w:r>
    </w:p>
    <w:p w14:paraId="7D787493"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var</w:t>
      </w:r>
      <w:proofErr w:type="gramEnd"/>
      <w:r w:rsidRPr="00D31F01">
        <w:rPr>
          <w:rFonts w:ascii="Times New Roman" w:hAnsi="Times New Roman"/>
          <w:color w:val="000000"/>
          <w:szCs w:val="24"/>
        </w:rPr>
        <w:t xml:space="preserve"> valor = 10;</w:t>
      </w:r>
    </w:p>
    <w:p w14:paraId="111D2D68"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("O valor era nulo agora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valor);</w:t>
      </w:r>
    </w:p>
    <w:p w14:paraId="2763A7F4" w14:textId="77777777" w:rsidR="000A7D8C" w:rsidRPr="00D31F01" w:rsidRDefault="00D31F01" w:rsidP="000A7D8C">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&lt;/script&gt;</w:t>
      </w:r>
    </w:p>
    <w:p w14:paraId="352F05D2" w14:textId="77777777" w:rsidR="000A7D8C" w:rsidRDefault="000A7D8C" w:rsidP="00D31F01">
      <w:pPr>
        <w:shd w:val="clear" w:color="auto" w:fill="FFFFFF"/>
        <w:tabs>
          <w:tab w:val="clear" w:pos="720"/>
        </w:tabs>
        <w:spacing w:before="0"/>
        <w:jc w:val="left"/>
        <w:rPr>
          <w:rFonts w:ascii="Times New Roman" w:hAnsi="Times New Roman"/>
          <w:color w:val="000000"/>
          <w:szCs w:val="24"/>
        </w:rPr>
      </w:pPr>
    </w:p>
    <w:p w14:paraId="67FF1C62"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proofErr w:type="spellStart"/>
      <w:r w:rsidRPr="00D31F01">
        <w:rPr>
          <w:rFonts w:ascii="Times New Roman" w:hAnsi="Times New Roman"/>
          <w:color w:val="000000"/>
          <w:szCs w:val="24"/>
        </w:rPr>
        <w:t>Object</w:t>
      </w:r>
      <w:proofErr w:type="spellEnd"/>
      <w:r w:rsidR="000A7D8C">
        <w:rPr>
          <w:rFonts w:ascii="Times New Roman" w:hAnsi="Times New Roman"/>
          <w:color w:val="000000"/>
          <w:szCs w:val="24"/>
        </w:rPr>
        <w:t xml:space="preserve"> s</w:t>
      </w:r>
      <w:r w:rsidRPr="00D31F01">
        <w:rPr>
          <w:rFonts w:ascii="Times New Roman" w:hAnsi="Times New Roman"/>
          <w:color w:val="000000"/>
          <w:szCs w:val="24"/>
        </w:rPr>
        <w:t xml:space="preserve">ão conhecidas como </w:t>
      </w:r>
      <w:proofErr w:type="spellStart"/>
      <w:r w:rsidRPr="00D31F01">
        <w:rPr>
          <w:rFonts w:ascii="Times New Roman" w:hAnsi="Times New Roman"/>
          <w:color w:val="000000"/>
          <w:szCs w:val="24"/>
        </w:rPr>
        <w:t>Object</w:t>
      </w:r>
      <w:proofErr w:type="spellEnd"/>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Array</w:t>
      </w:r>
      <w:proofErr w:type="spellEnd"/>
      <w:r w:rsidRPr="00D31F01">
        <w:rPr>
          <w:rFonts w:ascii="Times New Roman" w:hAnsi="Times New Roman"/>
          <w:color w:val="000000"/>
          <w:szCs w:val="24"/>
        </w:rPr>
        <w:t>, que são uma lista de elementos. Exemplo:</w:t>
      </w:r>
    </w:p>
    <w:p w14:paraId="40F0C64D"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gramStart"/>
      <w:r w:rsidRPr="00D31F01">
        <w:rPr>
          <w:rFonts w:ascii="Times New Roman" w:hAnsi="Times New Roman"/>
          <w:color w:val="000000"/>
          <w:szCs w:val="24"/>
        </w:rPr>
        <w:t>script</w:t>
      </w:r>
      <w:proofErr w:type="gramEnd"/>
      <w:r w:rsidRPr="00D31F01">
        <w:rPr>
          <w:rFonts w:ascii="Times New Roman" w:hAnsi="Times New Roman"/>
          <w:color w:val="000000"/>
          <w:szCs w:val="24"/>
        </w:rPr>
        <w:t>&gt;</w:t>
      </w:r>
    </w:p>
    <w:p w14:paraId="6FF4449F"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nome</w:t>
      </w:r>
      <w:proofErr w:type="gramEnd"/>
      <w:r w:rsidRPr="00D31F01">
        <w:rPr>
          <w:rFonts w:ascii="Times New Roman" w:hAnsi="Times New Roman"/>
          <w:color w:val="000000"/>
          <w:szCs w:val="24"/>
        </w:rPr>
        <w:t xml:space="preserve"> = new </w:t>
      </w:r>
      <w:proofErr w:type="spellStart"/>
      <w:r w:rsidRPr="00D31F01">
        <w:rPr>
          <w:rFonts w:ascii="Times New Roman" w:hAnsi="Times New Roman"/>
          <w:color w:val="000000"/>
          <w:szCs w:val="24"/>
        </w:rPr>
        <w:t>Array</w:t>
      </w:r>
      <w:proofErr w:type="spellEnd"/>
      <w:r w:rsidRPr="00D31F01">
        <w:rPr>
          <w:rFonts w:ascii="Times New Roman" w:hAnsi="Times New Roman"/>
          <w:color w:val="000000"/>
          <w:szCs w:val="24"/>
        </w:rPr>
        <w:t>(3);</w:t>
      </w:r>
    </w:p>
    <w:p w14:paraId="08F98100"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nome</w:t>
      </w:r>
      <w:proofErr w:type="gramEnd"/>
      <w:r w:rsidRPr="00D31F01">
        <w:rPr>
          <w:rFonts w:ascii="Times New Roman" w:hAnsi="Times New Roman"/>
          <w:color w:val="000000"/>
          <w:szCs w:val="24"/>
        </w:rPr>
        <w:t>[0]="</w:t>
      </w:r>
      <w:proofErr w:type="spellStart"/>
      <w:r w:rsidRPr="00D31F01">
        <w:rPr>
          <w:rFonts w:ascii="Times New Roman" w:hAnsi="Times New Roman"/>
          <w:color w:val="000000"/>
          <w:szCs w:val="24"/>
        </w:rPr>
        <w:t>Andre</w:t>
      </w:r>
      <w:proofErr w:type="spellEnd"/>
      <w:r w:rsidRPr="00D31F01">
        <w:rPr>
          <w:rFonts w:ascii="Times New Roman" w:hAnsi="Times New Roman"/>
          <w:color w:val="000000"/>
          <w:szCs w:val="24"/>
        </w:rPr>
        <w:t xml:space="preserve"> ";</w:t>
      </w:r>
    </w:p>
    <w:p w14:paraId="66D68C94"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nome</w:t>
      </w:r>
      <w:proofErr w:type="gramEnd"/>
      <w:r w:rsidRPr="00D31F01">
        <w:rPr>
          <w:rFonts w:ascii="Times New Roman" w:hAnsi="Times New Roman"/>
          <w:color w:val="000000"/>
          <w:szCs w:val="24"/>
        </w:rPr>
        <w:t>[1]="Mack ";</w:t>
      </w:r>
    </w:p>
    <w:p w14:paraId="4FDBF0B7"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gramStart"/>
      <w:r w:rsidRPr="00D31F01">
        <w:rPr>
          <w:rFonts w:ascii="Times New Roman" w:hAnsi="Times New Roman"/>
          <w:color w:val="000000"/>
          <w:szCs w:val="24"/>
        </w:rPr>
        <w:t>nome</w:t>
      </w:r>
      <w:proofErr w:type="gramEnd"/>
      <w:r w:rsidRPr="00D31F01">
        <w:rPr>
          <w:rFonts w:ascii="Times New Roman" w:hAnsi="Times New Roman"/>
          <w:color w:val="000000"/>
          <w:szCs w:val="24"/>
        </w:rPr>
        <w:t>[2]="</w:t>
      </w:r>
      <w:proofErr w:type="spellStart"/>
      <w:r w:rsidRPr="00D31F01">
        <w:rPr>
          <w:rFonts w:ascii="Times New Roman" w:hAnsi="Times New Roman"/>
          <w:color w:val="000000"/>
          <w:szCs w:val="24"/>
        </w:rPr>
        <w:t>Nardy</w:t>
      </w:r>
      <w:proofErr w:type="spellEnd"/>
      <w:r w:rsidRPr="00D31F01">
        <w:rPr>
          <w:rFonts w:ascii="Times New Roman" w:hAnsi="Times New Roman"/>
          <w:color w:val="000000"/>
          <w:szCs w:val="24"/>
        </w:rPr>
        <w:t>";</w:t>
      </w:r>
    </w:p>
    <w:p w14:paraId="43AE8C59"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("Meu nome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nome[0] + nome[1] + nome[2])</w:t>
      </w:r>
    </w:p>
    <w:p w14:paraId="1A4B1371"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&lt;/script&gt;</w:t>
      </w:r>
    </w:p>
    <w:p w14:paraId="4D35991C" w14:textId="77777777" w:rsidR="000A7D8C" w:rsidRDefault="000A7D8C" w:rsidP="00D31F01">
      <w:pPr>
        <w:shd w:val="clear" w:color="auto" w:fill="FFFFFF"/>
        <w:tabs>
          <w:tab w:val="clear" w:pos="720"/>
        </w:tabs>
        <w:spacing w:before="0"/>
        <w:jc w:val="left"/>
        <w:rPr>
          <w:rFonts w:ascii="Times New Roman" w:hAnsi="Times New Roman"/>
          <w:color w:val="000000"/>
          <w:szCs w:val="24"/>
        </w:rPr>
      </w:pPr>
    </w:p>
    <w:p w14:paraId="1C3FB6D1"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proofErr w:type="spellStart"/>
      <w:r w:rsidRPr="00D31F01">
        <w:rPr>
          <w:rFonts w:ascii="Times New Roman" w:hAnsi="Times New Roman"/>
          <w:color w:val="000000"/>
          <w:szCs w:val="24"/>
        </w:rPr>
        <w:t>Function</w:t>
      </w:r>
      <w:proofErr w:type="spellEnd"/>
      <w:r w:rsidR="000A7D8C">
        <w:rPr>
          <w:rFonts w:ascii="Times New Roman" w:hAnsi="Times New Roman"/>
          <w:color w:val="000000"/>
          <w:szCs w:val="24"/>
        </w:rPr>
        <w:t xml:space="preserve"> o v</w:t>
      </w:r>
      <w:r w:rsidRPr="00D31F01">
        <w:rPr>
          <w:rFonts w:ascii="Times New Roman" w:hAnsi="Times New Roman"/>
          <w:color w:val="000000"/>
          <w:szCs w:val="24"/>
        </w:rPr>
        <w:t>alor retornado de uma expressão. Exemplo:</w:t>
      </w:r>
    </w:p>
    <w:p w14:paraId="53553C21"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proofErr w:type="spellStart"/>
      <w:proofErr w:type="gramStart"/>
      <w:r w:rsidRPr="00D31F01">
        <w:rPr>
          <w:rFonts w:ascii="Times New Roman" w:hAnsi="Times New Roman"/>
          <w:color w:val="000000"/>
          <w:szCs w:val="24"/>
        </w:rPr>
        <w:t>function</w:t>
      </w:r>
      <w:proofErr w:type="spellEnd"/>
      <w:proofErr w:type="gramEnd"/>
      <w:r w:rsidRPr="00D31F01">
        <w:rPr>
          <w:rFonts w:ascii="Times New Roman" w:hAnsi="Times New Roman"/>
          <w:color w:val="000000"/>
          <w:szCs w:val="24"/>
        </w:rPr>
        <w:t xml:space="preserve"> exemplo(nome) {</w:t>
      </w:r>
    </w:p>
    <w:p w14:paraId="07F08D6B"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("Meu nome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nome);</w:t>
      </w:r>
    </w:p>
    <w:p w14:paraId="326DE3AA" w14:textId="77777777" w:rsidR="00D31F01" w:rsidRPr="00A22424" w:rsidRDefault="00D31F01" w:rsidP="00895CC4">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w:t>
      </w:r>
    </w:p>
    <w:p w14:paraId="3CC3C786" w14:textId="77777777" w:rsidR="00895CC4" w:rsidRPr="00A22424" w:rsidRDefault="00895CC4" w:rsidP="00895CC4">
      <w:pPr>
        <w:shd w:val="clear" w:color="auto" w:fill="FBFDF4"/>
        <w:spacing w:before="100" w:beforeAutospacing="1" w:after="100" w:afterAutospacing="1"/>
        <w:ind w:left="720"/>
        <w:jc w:val="left"/>
        <w:rPr>
          <w:rFonts w:ascii="Times New Roman" w:hAnsi="Times New Roman"/>
          <w:color w:val="000000"/>
          <w:szCs w:val="24"/>
          <w:lang w:val="en-US"/>
        </w:rPr>
      </w:pPr>
    </w:p>
    <w:p w14:paraId="3DCA468F"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&lt;</w:t>
      </w:r>
      <w:proofErr w:type="gramStart"/>
      <w:r w:rsidRPr="00A22424">
        <w:rPr>
          <w:rFonts w:ascii="Times New Roman" w:hAnsi="Times New Roman"/>
          <w:color w:val="000000"/>
          <w:szCs w:val="24"/>
          <w:lang w:val="en-US"/>
        </w:rPr>
        <w:t>body</w:t>
      </w:r>
      <w:proofErr w:type="gramEnd"/>
      <w:r w:rsidRPr="00A22424">
        <w:rPr>
          <w:rFonts w:ascii="Times New Roman" w:hAnsi="Times New Roman"/>
          <w:color w:val="000000"/>
          <w:szCs w:val="24"/>
          <w:lang w:val="en-US"/>
        </w:rPr>
        <w:t>&gt;</w:t>
      </w:r>
    </w:p>
    <w:p w14:paraId="14019E7D"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    &lt;</w:t>
      </w:r>
      <w:proofErr w:type="gramStart"/>
      <w:r w:rsidRPr="00A22424">
        <w:rPr>
          <w:rFonts w:ascii="Times New Roman" w:hAnsi="Times New Roman"/>
          <w:color w:val="000000"/>
          <w:szCs w:val="24"/>
          <w:lang w:val="en-US"/>
        </w:rPr>
        <w:t>script&gt;</w:t>
      </w:r>
      <w:proofErr w:type="spellStart"/>
      <w:proofErr w:type="gramEnd"/>
      <w:r w:rsidRPr="00A22424">
        <w:rPr>
          <w:rFonts w:ascii="Times New Roman" w:hAnsi="Times New Roman"/>
          <w:color w:val="000000"/>
          <w:szCs w:val="24"/>
          <w:lang w:val="en-US"/>
        </w:rPr>
        <w:t>exemplo</w:t>
      </w:r>
      <w:proofErr w:type="spellEnd"/>
      <w:r w:rsidRPr="00A22424">
        <w:rPr>
          <w:rFonts w:ascii="Times New Roman" w:hAnsi="Times New Roman"/>
          <w:color w:val="000000"/>
          <w:szCs w:val="24"/>
          <w:lang w:val="en-US"/>
        </w:rPr>
        <w:t>("André");&lt;/script&gt;</w:t>
      </w:r>
    </w:p>
    <w:p w14:paraId="1D29E047"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spellStart"/>
      <w:r w:rsidRPr="00D31F01">
        <w:rPr>
          <w:rFonts w:ascii="Times New Roman" w:hAnsi="Times New Roman"/>
          <w:color w:val="000000"/>
          <w:szCs w:val="24"/>
        </w:rPr>
        <w:t>body</w:t>
      </w:r>
      <w:proofErr w:type="spellEnd"/>
      <w:r w:rsidRPr="00D31F01">
        <w:rPr>
          <w:rFonts w:ascii="Times New Roman" w:hAnsi="Times New Roman"/>
          <w:color w:val="000000"/>
          <w:szCs w:val="24"/>
        </w:rPr>
        <w:t>&gt;</w:t>
      </w:r>
    </w:p>
    <w:p w14:paraId="6A8DC67A" w14:textId="77777777" w:rsidR="000A7D8C" w:rsidRDefault="000A7D8C" w:rsidP="00D31F01">
      <w:pPr>
        <w:shd w:val="clear" w:color="auto" w:fill="FFFFFF"/>
        <w:tabs>
          <w:tab w:val="clear" w:pos="720"/>
        </w:tabs>
        <w:spacing w:before="0"/>
        <w:jc w:val="left"/>
        <w:rPr>
          <w:rFonts w:ascii="Times New Roman" w:hAnsi="Times New Roman"/>
          <w:color w:val="000000"/>
          <w:szCs w:val="24"/>
        </w:rPr>
      </w:pPr>
    </w:p>
    <w:p w14:paraId="5C04297C"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r w:rsidRPr="00D31F01">
        <w:rPr>
          <w:rFonts w:ascii="Times New Roman" w:hAnsi="Times New Roman"/>
          <w:color w:val="000000"/>
          <w:szCs w:val="24"/>
        </w:rPr>
        <w:t>As variáveis são classificadas em dois tipos, em qualquer linguagem de programação, que são as globais e as locais. A diferença entre elas é:</w:t>
      </w:r>
    </w:p>
    <w:p w14:paraId="26B85ADB" w14:textId="77777777" w:rsidR="00D31F01" w:rsidRPr="00D31F01" w:rsidRDefault="00D31F01" w:rsidP="000A7D8C">
      <w:pPr>
        <w:numPr>
          <w:ilvl w:val="0"/>
          <w:numId w:val="29"/>
        </w:numPr>
        <w:shd w:val="clear" w:color="auto" w:fill="FFFFFF"/>
        <w:spacing w:before="100" w:beforeAutospacing="1" w:after="100" w:afterAutospacing="1"/>
        <w:jc w:val="left"/>
        <w:rPr>
          <w:rFonts w:ascii="Times New Roman" w:hAnsi="Times New Roman"/>
          <w:color w:val="000000"/>
          <w:szCs w:val="24"/>
        </w:rPr>
      </w:pPr>
      <w:r w:rsidRPr="00D31F01">
        <w:rPr>
          <w:rFonts w:ascii="Times New Roman" w:hAnsi="Times New Roman"/>
          <w:color w:val="000000"/>
          <w:szCs w:val="24"/>
        </w:rPr>
        <w:t>Variável Global: Criada ou declarada fora de uma função, portanto podem ser utilizadas a qualquer momento no seu script.</w:t>
      </w:r>
    </w:p>
    <w:p w14:paraId="0982511D" w14:textId="77777777" w:rsidR="00D31F01" w:rsidRPr="00D31F01" w:rsidRDefault="00D31F01" w:rsidP="00895CC4">
      <w:pPr>
        <w:numPr>
          <w:ilvl w:val="0"/>
          <w:numId w:val="29"/>
        </w:numPr>
        <w:shd w:val="clear" w:color="auto" w:fill="FFFFFF"/>
        <w:spacing w:before="100" w:beforeAutospacing="1" w:after="100" w:afterAutospacing="1"/>
        <w:jc w:val="left"/>
        <w:rPr>
          <w:rFonts w:ascii="Times New Roman" w:hAnsi="Times New Roman"/>
          <w:color w:val="000000"/>
          <w:szCs w:val="24"/>
        </w:rPr>
      </w:pPr>
      <w:r w:rsidRPr="00D31F01">
        <w:rPr>
          <w:rFonts w:ascii="Times New Roman" w:hAnsi="Times New Roman"/>
          <w:color w:val="000000"/>
          <w:szCs w:val="24"/>
        </w:rPr>
        <w:lastRenderedPageBreak/>
        <w:t>Variável Local: Criada ou declarada dentro de uma função, portanto só podem ser utilizadas dentro da função criada.</w:t>
      </w:r>
      <w:r w:rsidR="00895CC4">
        <w:rPr>
          <w:rFonts w:ascii="Times New Roman" w:hAnsi="Times New Roman"/>
          <w:color w:val="000000"/>
          <w:szCs w:val="24"/>
        </w:rPr>
        <w:t xml:space="preserve"> </w:t>
      </w:r>
      <w:r w:rsidRPr="00D31F01">
        <w:rPr>
          <w:rFonts w:ascii="Times New Roman" w:hAnsi="Times New Roman"/>
          <w:color w:val="000000"/>
          <w:szCs w:val="24"/>
        </w:rPr>
        <w:t>Variáveis Locais precisam da instrução</w:t>
      </w:r>
      <w:r w:rsidRPr="00895CC4">
        <w:rPr>
          <w:rFonts w:ascii="Times New Roman" w:hAnsi="Times New Roman"/>
          <w:color w:val="000000"/>
          <w:szCs w:val="24"/>
        </w:rPr>
        <w:t> </w:t>
      </w:r>
      <w:r w:rsidRPr="00895CC4">
        <w:rPr>
          <w:rFonts w:ascii="Times New Roman" w:hAnsi="Times New Roman"/>
          <w:b/>
          <w:bCs/>
          <w:color w:val="000000"/>
          <w:szCs w:val="24"/>
          <w:bdr w:val="none" w:sz="0" w:space="0" w:color="auto" w:frame="1"/>
        </w:rPr>
        <w:t>var</w:t>
      </w:r>
      <w:r w:rsidRPr="00D31F01">
        <w:rPr>
          <w:rFonts w:ascii="Times New Roman" w:hAnsi="Times New Roman"/>
          <w:color w:val="000000"/>
          <w:szCs w:val="24"/>
        </w:rPr>
        <w:t>.</w:t>
      </w:r>
    </w:p>
    <w:p w14:paraId="676E78EF" w14:textId="77777777" w:rsidR="00D31F01" w:rsidRPr="00D31F01" w:rsidRDefault="00D31F01" w:rsidP="00D31F01">
      <w:pPr>
        <w:shd w:val="clear" w:color="auto" w:fill="FFFFFF"/>
        <w:tabs>
          <w:tab w:val="clear" w:pos="720"/>
        </w:tabs>
        <w:spacing w:before="0"/>
        <w:jc w:val="left"/>
        <w:rPr>
          <w:rFonts w:ascii="Times New Roman" w:hAnsi="Times New Roman"/>
          <w:color w:val="000000"/>
          <w:szCs w:val="24"/>
        </w:rPr>
      </w:pPr>
      <w:r w:rsidRPr="00D31F01">
        <w:rPr>
          <w:rFonts w:ascii="Times New Roman" w:hAnsi="Times New Roman"/>
          <w:color w:val="000000"/>
          <w:szCs w:val="24"/>
        </w:rPr>
        <w:t> </w:t>
      </w:r>
    </w:p>
    <w:p w14:paraId="142259E5" w14:textId="77777777" w:rsidR="00D31F01" w:rsidRPr="00D31F01" w:rsidRDefault="000A7D8C" w:rsidP="00D31F01">
      <w:pPr>
        <w:shd w:val="clear" w:color="auto" w:fill="FFFFFF"/>
        <w:tabs>
          <w:tab w:val="clear" w:pos="720"/>
        </w:tabs>
        <w:spacing w:before="0"/>
        <w:jc w:val="left"/>
        <w:rPr>
          <w:rFonts w:ascii="Times New Roman" w:hAnsi="Times New Roman"/>
          <w:color w:val="000000"/>
          <w:szCs w:val="24"/>
        </w:rPr>
      </w:pPr>
      <w:r>
        <w:rPr>
          <w:rFonts w:ascii="Times New Roman" w:hAnsi="Times New Roman"/>
          <w:color w:val="000000"/>
          <w:szCs w:val="24"/>
        </w:rPr>
        <w:t>Exemplos</w:t>
      </w:r>
      <w:r w:rsidR="00D31F01" w:rsidRPr="00D31F01">
        <w:rPr>
          <w:rFonts w:ascii="Times New Roman" w:hAnsi="Times New Roman"/>
          <w:color w:val="000000"/>
          <w:szCs w:val="24"/>
        </w:rPr>
        <w:t>:</w:t>
      </w:r>
    </w:p>
    <w:p w14:paraId="04DF5D58"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gramStart"/>
      <w:r w:rsidRPr="00D31F01">
        <w:rPr>
          <w:rFonts w:ascii="Times New Roman" w:hAnsi="Times New Roman"/>
          <w:color w:val="000000"/>
          <w:szCs w:val="24"/>
        </w:rPr>
        <w:t>script</w:t>
      </w:r>
      <w:proofErr w:type="gramEnd"/>
      <w:r w:rsidRPr="00D31F01">
        <w:rPr>
          <w:rFonts w:ascii="Times New Roman" w:hAnsi="Times New Roman"/>
          <w:color w:val="000000"/>
          <w:szCs w:val="24"/>
        </w:rPr>
        <w:t>&gt;</w:t>
      </w:r>
    </w:p>
    <w:p w14:paraId="080CA076"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gramStart"/>
      <w:r w:rsidRPr="00D31F01">
        <w:rPr>
          <w:rFonts w:ascii="Times New Roman" w:hAnsi="Times New Roman"/>
          <w:color w:val="000000"/>
          <w:szCs w:val="24"/>
        </w:rPr>
        <w:t>var</w:t>
      </w:r>
      <w:proofErr w:type="gramEnd"/>
      <w:r w:rsidRPr="00D31F01">
        <w:rPr>
          <w:rFonts w:ascii="Times New Roman" w:hAnsi="Times New Roman"/>
          <w:color w:val="000000"/>
          <w:szCs w:val="24"/>
        </w:rPr>
        <w:t xml:space="preserve"> nome = "João";</w:t>
      </w:r>
    </w:p>
    <w:p w14:paraId="677477C7"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("Nome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nome + "");</w:t>
      </w:r>
    </w:p>
    <w:p w14:paraId="7A23EDDF"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w:t>
      </w:r>
    </w:p>
    <w:p w14:paraId="4F698962"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proofErr w:type="spellStart"/>
      <w:proofErr w:type="gramStart"/>
      <w:r w:rsidRPr="00D31F01">
        <w:rPr>
          <w:rFonts w:ascii="Times New Roman" w:hAnsi="Times New Roman"/>
          <w:color w:val="000000"/>
          <w:szCs w:val="24"/>
        </w:rPr>
        <w:t>function</w:t>
      </w:r>
      <w:proofErr w:type="spellEnd"/>
      <w:proofErr w:type="gramEnd"/>
      <w:r w:rsidRPr="00D31F01">
        <w:rPr>
          <w:rFonts w:ascii="Times New Roman" w:hAnsi="Times New Roman"/>
          <w:color w:val="000000"/>
          <w:szCs w:val="24"/>
        </w:rPr>
        <w:t xml:space="preserve"> exemplo1() {</w:t>
      </w:r>
    </w:p>
    <w:p w14:paraId="1EC85ABB"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gramStart"/>
      <w:r w:rsidRPr="00D31F01">
        <w:rPr>
          <w:rFonts w:ascii="Times New Roman" w:hAnsi="Times New Roman"/>
          <w:color w:val="000000"/>
          <w:szCs w:val="24"/>
        </w:rPr>
        <w:t>var</w:t>
      </w:r>
      <w:proofErr w:type="gramEnd"/>
      <w:r w:rsidRPr="00D31F01">
        <w:rPr>
          <w:rFonts w:ascii="Times New Roman" w:hAnsi="Times New Roman"/>
          <w:color w:val="000000"/>
          <w:szCs w:val="24"/>
        </w:rPr>
        <w:t xml:space="preserve"> nome = "André";</w:t>
      </w:r>
    </w:p>
    <w:p w14:paraId="074D8184"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 xml:space="preserve">    </w:t>
      </w:r>
      <w:proofErr w:type="spellStart"/>
      <w:r w:rsidRPr="00D31F01">
        <w:rPr>
          <w:rFonts w:ascii="Times New Roman" w:hAnsi="Times New Roman"/>
          <w:color w:val="000000"/>
          <w:szCs w:val="24"/>
        </w:rPr>
        <w:t>document.write</w:t>
      </w:r>
      <w:proofErr w:type="spellEnd"/>
      <w:r w:rsidRPr="00D31F01">
        <w:rPr>
          <w:rFonts w:ascii="Times New Roman" w:hAnsi="Times New Roman"/>
          <w:color w:val="000000"/>
          <w:szCs w:val="24"/>
        </w:rPr>
        <w:t xml:space="preserve">("Nome é " </w:t>
      </w:r>
      <w:proofErr w:type="gramStart"/>
      <w:r w:rsidRPr="00D31F01">
        <w:rPr>
          <w:rFonts w:ascii="Times New Roman" w:hAnsi="Times New Roman"/>
          <w:color w:val="000000"/>
          <w:szCs w:val="24"/>
        </w:rPr>
        <w:t>+</w:t>
      </w:r>
      <w:proofErr w:type="gramEnd"/>
      <w:r w:rsidRPr="00D31F01">
        <w:rPr>
          <w:rFonts w:ascii="Times New Roman" w:hAnsi="Times New Roman"/>
          <w:color w:val="000000"/>
          <w:szCs w:val="24"/>
        </w:rPr>
        <w:t xml:space="preserve"> nome + "");</w:t>
      </w:r>
    </w:p>
    <w:p w14:paraId="436E66AA"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w:t>
      </w:r>
    </w:p>
    <w:p w14:paraId="7D656D0F" w14:textId="77777777" w:rsidR="00D31F01" w:rsidRPr="00A22424" w:rsidRDefault="00D31F01" w:rsidP="000A7D8C">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&lt;/script&gt;</w:t>
      </w:r>
    </w:p>
    <w:p w14:paraId="3715C878" w14:textId="77777777" w:rsidR="000A7D8C" w:rsidRPr="00A22424" w:rsidRDefault="000A7D8C" w:rsidP="000A7D8C">
      <w:pPr>
        <w:shd w:val="clear" w:color="auto" w:fill="FBFDF4"/>
        <w:spacing w:before="100" w:beforeAutospacing="1" w:after="100" w:afterAutospacing="1"/>
        <w:ind w:left="720"/>
        <w:jc w:val="left"/>
        <w:rPr>
          <w:rFonts w:ascii="Times New Roman" w:hAnsi="Times New Roman"/>
          <w:color w:val="000000"/>
          <w:szCs w:val="24"/>
          <w:lang w:val="en-US"/>
        </w:rPr>
      </w:pPr>
    </w:p>
    <w:p w14:paraId="59B86C59"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&lt;</w:t>
      </w:r>
      <w:proofErr w:type="gramStart"/>
      <w:r w:rsidRPr="00A22424">
        <w:rPr>
          <w:rFonts w:ascii="Times New Roman" w:hAnsi="Times New Roman"/>
          <w:color w:val="000000"/>
          <w:szCs w:val="24"/>
          <w:lang w:val="en-US"/>
        </w:rPr>
        <w:t>body</w:t>
      </w:r>
      <w:proofErr w:type="gramEnd"/>
      <w:r w:rsidRPr="00A22424">
        <w:rPr>
          <w:rFonts w:ascii="Times New Roman" w:hAnsi="Times New Roman"/>
          <w:color w:val="000000"/>
          <w:szCs w:val="24"/>
          <w:lang w:val="en-US"/>
        </w:rPr>
        <w:t>&gt;</w:t>
      </w:r>
    </w:p>
    <w:p w14:paraId="13217A7C"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    &lt;</w:t>
      </w:r>
      <w:proofErr w:type="gramStart"/>
      <w:r w:rsidRPr="00A22424">
        <w:rPr>
          <w:rFonts w:ascii="Times New Roman" w:hAnsi="Times New Roman"/>
          <w:color w:val="000000"/>
          <w:szCs w:val="24"/>
          <w:lang w:val="en-US"/>
        </w:rPr>
        <w:t>script</w:t>
      </w:r>
      <w:proofErr w:type="gramEnd"/>
      <w:r w:rsidRPr="00A22424">
        <w:rPr>
          <w:rFonts w:ascii="Times New Roman" w:hAnsi="Times New Roman"/>
          <w:color w:val="000000"/>
          <w:szCs w:val="24"/>
          <w:lang w:val="en-US"/>
        </w:rPr>
        <w:t>&gt;</w:t>
      </w:r>
    </w:p>
    <w:p w14:paraId="0664ACF5"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 xml:space="preserve">        </w:t>
      </w:r>
      <w:proofErr w:type="gramStart"/>
      <w:r w:rsidRPr="00A22424">
        <w:rPr>
          <w:rFonts w:ascii="Times New Roman" w:hAnsi="Times New Roman"/>
          <w:color w:val="000000"/>
          <w:szCs w:val="24"/>
          <w:lang w:val="en-US"/>
        </w:rPr>
        <w:t>exemplo1(</w:t>
      </w:r>
      <w:proofErr w:type="gramEnd"/>
      <w:r w:rsidRPr="00A22424">
        <w:rPr>
          <w:rFonts w:ascii="Times New Roman" w:hAnsi="Times New Roman"/>
          <w:color w:val="000000"/>
          <w:szCs w:val="24"/>
          <w:lang w:val="en-US"/>
        </w:rPr>
        <w:t>);</w:t>
      </w:r>
    </w:p>
    <w:p w14:paraId="5F4BF889" w14:textId="77777777" w:rsidR="00D31F01" w:rsidRPr="00A22424" w:rsidRDefault="00D31F01" w:rsidP="00D31F01">
      <w:pPr>
        <w:shd w:val="clear" w:color="auto" w:fill="FBFDF4"/>
        <w:spacing w:before="100" w:beforeAutospacing="1" w:after="100" w:afterAutospacing="1"/>
        <w:ind w:left="720"/>
        <w:jc w:val="left"/>
        <w:rPr>
          <w:rFonts w:ascii="Times New Roman" w:hAnsi="Times New Roman"/>
          <w:color w:val="000000"/>
          <w:szCs w:val="24"/>
          <w:lang w:val="en-US"/>
        </w:rPr>
      </w:pPr>
      <w:r w:rsidRPr="00A22424">
        <w:rPr>
          <w:rFonts w:ascii="Times New Roman" w:hAnsi="Times New Roman"/>
          <w:color w:val="000000"/>
          <w:szCs w:val="24"/>
          <w:lang w:val="en-US"/>
        </w:rPr>
        <w:t xml:space="preserve">        </w:t>
      </w:r>
      <w:proofErr w:type="spellStart"/>
      <w:proofErr w:type="gramStart"/>
      <w:r w:rsidRPr="00A22424">
        <w:rPr>
          <w:rFonts w:ascii="Times New Roman" w:hAnsi="Times New Roman"/>
          <w:color w:val="000000"/>
          <w:szCs w:val="24"/>
          <w:lang w:val="en-US"/>
        </w:rPr>
        <w:t>document.write</w:t>
      </w:r>
      <w:proofErr w:type="spellEnd"/>
      <w:r w:rsidRPr="00A22424">
        <w:rPr>
          <w:rFonts w:ascii="Times New Roman" w:hAnsi="Times New Roman"/>
          <w:color w:val="000000"/>
          <w:szCs w:val="24"/>
          <w:lang w:val="en-US"/>
        </w:rPr>
        <w:t>(</w:t>
      </w:r>
      <w:proofErr w:type="spellStart"/>
      <w:proofErr w:type="gramEnd"/>
      <w:r w:rsidRPr="00A22424">
        <w:rPr>
          <w:rFonts w:ascii="Times New Roman" w:hAnsi="Times New Roman"/>
          <w:color w:val="000000"/>
          <w:szCs w:val="24"/>
          <w:lang w:val="en-US"/>
        </w:rPr>
        <w:t>nome</w:t>
      </w:r>
      <w:proofErr w:type="spellEnd"/>
      <w:r w:rsidRPr="00A22424">
        <w:rPr>
          <w:rFonts w:ascii="Times New Roman" w:hAnsi="Times New Roman"/>
          <w:color w:val="000000"/>
          <w:szCs w:val="24"/>
          <w:lang w:val="en-US"/>
        </w:rPr>
        <w:t>);</w:t>
      </w:r>
    </w:p>
    <w:p w14:paraId="008A8F31"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A22424">
        <w:rPr>
          <w:rFonts w:ascii="Times New Roman" w:hAnsi="Times New Roman"/>
          <w:color w:val="000000"/>
          <w:szCs w:val="24"/>
          <w:lang w:val="en-US"/>
        </w:rPr>
        <w:t xml:space="preserve">    </w:t>
      </w:r>
      <w:r w:rsidRPr="00D31F01">
        <w:rPr>
          <w:rFonts w:ascii="Times New Roman" w:hAnsi="Times New Roman"/>
          <w:color w:val="000000"/>
          <w:szCs w:val="24"/>
        </w:rPr>
        <w:t>&lt;/script&gt;</w:t>
      </w:r>
    </w:p>
    <w:p w14:paraId="5EA40219" w14:textId="77777777" w:rsidR="00D31F01" w:rsidRPr="00D31F01" w:rsidRDefault="00D31F01" w:rsidP="00D31F01">
      <w:pPr>
        <w:shd w:val="clear" w:color="auto" w:fill="FBFDF4"/>
        <w:spacing w:before="100" w:beforeAutospacing="1" w:after="100" w:afterAutospacing="1"/>
        <w:ind w:left="720"/>
        <w:jc w:val="left"/>
        <w:rPr>
          <w:rFonts w:ascii="Times New Roman" w:hAnsi="Times New Roman"/>
          <w:color w:val="000000"/>
          <w:szCs w:val="24"/>
        </w:rPr>
      </w:pPr>
      <w:r w:rsidRPr="00D31F01">
        <w:rPr>
          <w:rFonts w:ascii="Times New Roman" w:hAnsi="Times New Roman"/>
          <w:color w:val="000000"/>
          <w:szCs w:val="24"/>
        </w:rPr>
        <w:t>&lt;/</w:t>
      </w:r>
      <w:proofErr w:type="spellStart"/>
      <w:r w:rsidRPr="00D31F01">
        <w:rPr>
          <w:rFonts w:ascii="Times New Roman" w:hAnsi="Times New Roman"/>
          <w:color w:val="000000"/>
          <w:szCs w:val="24"/>
        </w:rPr>
        <w:t>body</w:t>
      </w:r>
      <w:proofErr w:type="spellEnd"/>
      <w:r w:rsidRPr="00D31F01">
        <w:rPr>
          <w:rFonts w:ascii="Times New Roman" w:hAnsi="Times New Roman"/>
          <w:color w:val="000000"/>
          <w:szCs w:val="24"/>
        </w:rPr>
        <w:t>&gt;</w:t>
      </w:r>
    </w:p>
    <w:p w14:paraId="54F154DF" w14:textId="77777777" w:rsidR="00C47C6C" w:rsidRDefault="000A7D8C" w:rsidP="00EC6CF3">
      <w:pPr>
        <w:rPr>
          <w:rFonts w:ascii="Times New Roman" w:hAnsi="Times New Roman"/>
          <w:color w:val="000000"/>
          <w:szCs w:val="24"/>
          <w:shd w:val="clear" w:color="auto" w:fill="FFFFFF"/>
        </w:rPr>
      </w:pPr>
      <w:r>
        <w:rPr>
          <w:rFonts w:ascii="Times New Roman" w:hAnsi="Times New Roman"/>
          <w:color w:val="000000"/>
          <w:szCs w:val="24"/>
          <w:shd w:val="clear" w:color="auto" w:fill="FFFFFF"/>
        </w:rPr>
        <w:tab/>
        <w:t>Nos</w:t>
      </w:r>
      <w:r w:rsidRPr="000A7D8C">
        <w:rPr>
          <w:rFonts w:ascii="Times New Roman" w:hAnsi="Times New Roman"/>
          <w:color w:val="000000"/>
          <w:szCs w:val="24"/>
          <w:shd w:val="clear" w:color="auto" w:fill="FFFFFF"/>
        </w:rPr>
        <w:t xml:space="preserve"> exemplo</w:t>
      </w:r>
      <w:r>
        <w:rPr>
          <w:rFonts w:ascii="Times New Roman" w:hAnsi="Times New Roman"/>
          <w:color w:val="000000"/>
          <w:szCs w:val="24"/>
          <w:shd w:val="clear" w:color="auto" w:fill="FFFFFF"/>
        </w:rPr>
        <w:t>s</w:t>
      </w:r>
      <w:r w:rsidRPr="000A7D8C">
        <w:rPr>
          <w:rFonts w:ascii="Times New Roman" w:hAnsi="Times New Roman"/>
          <w:color w:val="000000"/>
          <w:szCs w:val="24"/>
          <w:shd w:val="clear" w:color="auto" w:fill="FFFFFF"/>
        </w:rPr>
        <w:t xml:space="preserve"> </w:t>
      </w:r>
      <w:r>
        <w:rPr>
          <w:rFonts w:ascii="Times New Roman" w:hAnsi="Times New Roman"/>
          <w:color w:val="000000"/>
          <w:szCs w:val="24"/>
          <w:shd w:val="clear" w:color="auto" w:fill="FFFFFF"/>
        </w:rPr>
        <w:t xml:space="preserve">acima </w:t>
      </w:r>
      <w:r w:rsidRPr="000A7D8C">
        <w:rPr>
          <w:rFonts w:ascii="Times New Roman" w:hAnsi="Times New Roman"/>
          <w:color w:val="000000"/>
          <w:szCs w:val="24"/>
          <w:shd w:val="clear" w:color="auto" w:fill="FFFFFF"/>
        </w:rPr>
        <w:t>temos duas variáveis com o mesmo nome,</w:t>
      </w:r>
      <w:r w:rsidRPr="000A7D8C">
        <w:rPr>
          <w:rStyle w:val="apple-converted-space"/>
          <w:rFonts w:ascii="Times New Roman" w:hAnsi="Times New Roman"/>
          <w:color w:val="000000"/>
          <w:szCs w:val="24"/>
          <w:shd w:val="clear" w:color="auto" w:fill="FFFFFF"/>
        </w:rPr>
        <w:t> </w:t>
      </w:r>
      <w:r w:rsidRPr="000A7D8C">
        <w:rPr>
          <w:rStyle w:val="Forte"/>
          <w:rFonts w:ascii="Times New Roman" w:hAnsi="Times New Roman"/>
          <w:color w:val="000000"/>
          <w:szCs w:val="24"/>
          <w:bdr w:val="none" w:sz="0" w:space="0" w:color="auto" w:frame="1"/>
          <w:shd w:val="clear" w:color="auto" w:fill="FFFFFF"/>
        </w:rPr>
        <w:t>var nome</w:t>
      </w:r>
      <w:r w:rsidRPr="000A7D8C">
        <w:rPr>
          <w:rFonts w:ascii="Times New Roman" w:hAnsi="Times New Roman"/>
          <w:color w:val="000000"/>
          <w:szCs w:val="24"/>
          <w:shd w:val="clear" w:color="auto" w:fill="FFFFFF"/>
        </w:rPr>
        <w:t xml:space="preserve">, uma fora e a outra na função. Veja que a variável que recebe o nome João é global, pois foi criada fora de uma função e depois é executa na </w:t>
      </w:r>
      <w:proofErr w:type="spellStart"/>
      <w:r w:rsidRPr="000A7D8C">
        <w:rPr>
          <w:rFonts w:ascii="Times New Roman" w:hAnsi="Times New Roman"/>
          <w:color w:val="000000"/>
          <w:szCs w:val="24"/>
          <w:shd w:val="clear" w:color="auto" w:fill="FFFFFF"/>
        </w:rPr>
        <w:t>tag</w:t>
      </w:r>
      <w:proofErr w:type="spellEnd"/>
      <w:r w:rsidRPr="000A7D8C">
        <w:rPr>
          <w:rStyle w:val="apple-converted-space"/>
          <w:rFonts w:ascii="Times New Roman" w:hAnsi="Times New Roman"/>
          <w:color w:val="000000"/>
          <w:szCs w:val="24"/>
          <w:shd w:val="clear" w:color="auto" w:fill="FFFFFF"/>
        </w:rPr>
        <w:t> </w:t>
      </w:r>
      <w:proofErr w:type="spellStart"/>
      <w:r w:rsidRPr="000A7D8C">
        <w:rPr>
          <w:rStyle w:val="Forte"/>
          <w:rFonts w:ascii="Times New Roman" w:hAnsi="Times New Roman"/>
          <w:color w:val="000000"/>
          <w:szCs w:val="24"/>
          <w:bdr w:val="none" w:sz="0" w:space="0" w:color="auto" w:frame="1"/>
          <w:shd w:val="clear" w:color="auto" w:fill="FFFFFF"/>
        </w:rPr>
        <w:t>body</w:t>
      </w:r>
      <w:proofErr w:type="spellEnd"/>
      <w:r w:rsidRPr="000A7D8C">
        <w:rPr>
          <w:rFonts w:ascii="Times New Roman" w:hAnsi="Times New Roman"/>
          <w:color w:val="000000"/>
          <w:szCs w:val="24"/>
          <w:shd w:val="clear" w:color="auto" w:fill="FFFFFF"/>
        </w:rPr>
        <w:t>. Já a variável que recebe o nome André é local, pois foi criada dentro de uma função e pertence apenas a está função.</w:t>
      </w:r>
    </w:p>
    <w:p w14:paraId="4951C182" w14:textId="77777777" w:rsidR="00E368EC" w:rsidRPr="00E368EC" w:rsidRDefault="00E368EC" w:rsidP="00E368EC">
      <w:pPr>
        <w:rPr>
          <w:rFonts w:ascii="Times New Roman" w:hAnsi="Times New Roman"/>
          <w:szCs w:val="24"/>
        </w:rPr>
      </w:pPr>
      <w:r w:rsidRPr="00E368EC">
        <w:rPr>
          <w:rFonts w:ascii="Times New Roman" w:hAnsi="Times New Roman"/>
          <w:szCs w:val="24"/>
        </w:rPr>
        <w:t xml:space="preserve">O mais recente padrão </w:t>
      </w:r>
      <w:proofErr w:type="spellStart"/>
      <w:r w:rsidRPr="00E368EC">
        <w:rPr>
          <w:rFonts w:ascii="Times New Roman" w:hAnsi="Times New Roman"/>
          <w:szCs w:val="24"/>
        </w:rPr>
        <w:t>ECMAScript</w:t>
      </w:r>
      <w:proofErr w:type="spellEnd"/>
      <w:r w:rsidRPr="00E368EC">
        <w:rPr>
          <w:rFonts w:ascii="Times New Roman" w:hAnsi="Times New Roman"/>
          <w:szCs w:val="24"/>
        </w:rPr>
        <w:t xml:space="preserve"> define sete tipos de dados:</w:t>
      </w:r>
    </w:p>
    <w:p w14:paraId="6079718A" w14:textId="77777777" w:rsidR="00E368EC" w:rsidRPr="00E368EC" w:rsidRDefault="00E368EC" w:rsidP="00E368EC">
      <w:pPr>
        <w:rPr>
          <w:rFonts w:ascii="Times New Roman" w:hAnsi="Times New Roman"/>
          <w:szCs w:val="24"/>
        </w:rPr>
      </w:pPr>
      <w:r w:rsidRPr="00E368EC">
        <w:rPr>
          <w:rFonts w:ascii="Times New Roman" w:hAnsi="Times New Roman"/>
          <w:szCs w:val="24"/>
        </w:rPr>
        <w:t>Seis tipos de dados são os chamados </w:t>
      </w:r>
      <w:hyperlink r:id="rId23" w:tooltip="primitivos: Um primitivo (valor primitivo, tipo de dados primitivo) é um dado que não é representado através de um Objeto e, por consequência, não possui métodos." w:history="1">
        <w:r w:rsidRPr="00E368EC">
          <w:rPr>
            <w:rStyle w:val="Hyperlink"/>
            <w:rFonts w:ascii="Times New Roman" w:hAnsi="Times New Roman"/>
            <w:color w:val="auto"/>
            <w:szCs w:val="24"/>
            <w:u w:val="none"/>
          </w:rPr>
          <w:t>primitivos</w:t>
        </w:r>
      </w:hyperlink>
      <w:r w:rsidRPr="00E368EC">
        <w:rPr>
          <w:rFonts w:ascii="Times New Roman" w:hAnsi="Times New Roman"/>
          <w:szCs w:val="24"/>
        </w:rPr>
        <w:t>:</w:t>
      </w:r>
    </w:p>
    <w:p w14:paraId="2E05A8C1" w14:textId="77777777" w:rsidR="00E368EC" w:rsidRPr="00E368EC" w:rsidRDefault="00B720A1" w:rsidP="00E368EC">
      <w:pPr>
        <w:numPr>
          <w:ilvl w:val="0"/>
          <w:numId w:val="31"/>
        </w:numPr>
        <w:rPr>
          <w:rFonts w:ascii="Times New Roman" w:hAnsi="Times New Roman"/>
          <w:szCs w:val="24"/>
        </w:rPr>
      </w:pPr>
      <w:hyperlink r:id="rId24" w:tooltip="Boolean: Um booleano, em ciência da computação, é um tipo de dados lógico que pode ter apenas um de dois valores possíveis: verdadeiro ou falso." w:history="1">
        <w:proofErr w:type="spellStart"/>
        <w:r w:rsidR="00E368EC" w:rsidRPr="00E368EC">
          <w:rPr>
            <w:rStyle w:val="Hyperlink"/>
            <w:rFonts w:ascii="Times New Roman" w:hAnsi="Times New Roman"/>
            <w:color w:val="auto"/>
            <w:szCs w:val="24"/>
            <w:u w:val="none"/>
          </w:rPr>
          <w:t>Boolean</w:t>
        </w:r>
        <w:proofErr w:type="spellEnd"/>
      </w:hyperlink>
      <w:r w:rsidR="00E368EC">
        <w:rPr>
          <w:rFonts w:ascii="Times New Roman" w:hAnsi="Times New Roman"/>
          <w:szCs w:val="24"/>
        </w:rPr>
        <w:t>:</w:t>
      </w:r>
      <w:r w:rsidR="00E368EC" w:rsidRPr="00E368EC">
        <w:rPr>
          <w:rFonts w:ascii="Times New Roman" w:hAnsi="Times New Roman"/>
          <w:szCs w:val="24"/>
        </w:rPr>
        <w:t> </w:t>
      </w:r>
      <w:proofErr w:type="spellStart"/>
      <w:r w:rsidR="00E368EC" w:rsidRPr="00E368EC">
        <w:rPr>
          <w:rFonts w:ascii="Times New Roman" w:hAnsi="Times New Roman"/>
          <w:szCs w:val="24"/>
        </w:rPr>
        <w:t>true</w:t>
      </w:r>
      <w:proofErr w:type="spellEnd"/>
      <w:r w:rsidR="00E368EC" w:rsidRPr="00E368EC">
        <w:rPr>
          <w:rFonts w:ascii="Times New Roman" w:hAnsi="Times New Roman"/>
          <w:szCs w:val="24"/>
        </w:rPr>
        <w:t> e false.</w:t>
      </w:r>
    </w:p>
    <w:p w14:paraId="2A27C3FD" w14:textId="77777777" w:rsidR="00E368EC" w:rsidRPr="00E368EC" w:rsidRDefault="00B720A1" w:rsidP="00E368EC">
      <w:pPr>
        <w:numPr>
          <w:ilvl w:val="0"/>
          <w:numId w:val="31"/>
        </w:numPr>
        <w:rPr>
          <w:rFonts w:ascii="Times New Roman" w:hAnsi="Times New Roman"/>
          <w:szCs w:val="24"/>
        </w:rPr>
      </w:pPr>
      <w:hyperlink r:id="rId25" w:tooltip="null: Em ciência da computação, um valor nulo representa uma referencia que aponta, geralmente de maneira intencional, para um objeto ou endereço de memória inválido ou inexistente. O significado do valor nulo varia entre as implementações das linguagens." w:history="1">
        <w:proofErr w:type="spellStart"/>
        <w:proofErr w:type="gramStart"/>
        <w:r w:rsidR="00E368EC" w:rsidRPr="00E368EC">
          <w:rPr>
            <w:rStyle w:val="Hyperlink"/>
            <w:rFonts w:ascii="Times New Roman" w:hAnsi="Times New Roman"/>
            <w:color w:val="auto"/>
            <w:szCs w:val="24"/>
            <w:u w:val="none"/>
          </w:rPr>
          <w:t>null</w:t>
        </w:r>
        <w:proofErr w:type="spellEnd"/>
        <w:proofErr w:type="gramEnd"/>
      </w:hyperlink>
      <w:r w:rsidR="00E368EC">
        <w:rPr>
          <w:rFonts w:ascii="Times New Roman" w:hAnsi="Times New Roman"/>
          <w:szCs w:val="24"/>
        </w:rPr>
        <w:t>?</w:t>
      </w:r>
      <w:r w:rsidR="00E368EC" w:rsidRPr="00E368EC">
        <w:rPr>
          <w:rFonts w:ascii="Times New Roman" w:hAnsi="Times New Roman"/>
          <w:szCs w:val="24"/>
        </w:rPr>
        <w:t xml:space="preserve"> Uma palavra-chave que indica valor nulo. Devido </w:t>
      </w:r>
      <w:proofErr w:type="spellStart"/>
      <w:r w:rsidR="00E368EC" w:rsidRPr="00E368EC">
        <w:rPr>
          <w:rFonts w:ascii="Times New Roman" w:hAnsi="Times New Roman"/>
          <w:szCs w:val="24"/>
        </w:rPr>
        <w:t>JavaScript</w:t>
      </w:r>
      <w:proofErr w:type="spellEnd"/>
      <w:r w:rsidR="00E368EC" w:rsidRPr="00E368EC">
        <w:rPr>
          <w:rFonts w:ascii="Times New Roman" w:hAnsi="Times New Roman"/>
          <w:szCs w:val="24"/>
        </w:rPr>
        <w:t xml:space="preserve"> ser case-</w:t>
      </w:r>
      <w:proofErr w:type="spellStart"/>
      <w:proofErr w:type="gramStart"/>
      <w:r w:rsidR="00E368EC" w:rsidRPr="00E368EC">
        <w:rPr>
          <w:rFonts w:ascii="Times New Roman" w:hAnsi="Times New Roman"/>
          <w:szCs w:val="24"/>
        </w:rPr>
        <w:t>sensitive,null</w:t>
      </w:r>
      <w:proofErr w:type="spellEnd"/>
      <w:proofErr w:type="gramEnd"/>
      <w:r w:rsidR="00E368EC" w:rsidRPr="00E368EC">
        <w:rPr>
          <w:rFonts w:ascii="Times New Roman" w:hAnsi="Times New Roman"/>
          <w:szCs w:val="24"/>
        </w:rPr>
        <w:t> não é o mesmo que </w:t>
      </w:r>
      <w:proofErr w:type="spellStart"/>
      <w:r w:rsidR="00E368EC" w:rsidRPr="00E368EC">
        <w:rPr>
          <w:rFonts w:ascii="Times New Roman" w:hAnsi="Times New Roman"/>
          <w:szCs w:val="24"/>
        </w:rPr>
        <w:t>Null</w:t>
      </w:r>
      <w:proofErr w:type="spellEnd"/>
      <w:r w:rsidR="00E368EC" w:rsidRPr="00E368EC">
        <w:rPr>
          <w:rFonts w:ascii="Times New Roman" w:hAnsi="Times New Roman"/>
          <w:szCs w:val="24"/>
        </w:rPr>
        <w:t>, NULL, ou ainda outra variação.</w:t>
      </w:r>
    </w:p>
    <w:p w14:paraId="52968C83" w14:textId="77777777" w:rsidR="00E368EC" w:rsidRPr="00E368EC" w:rsidRDefault="00B720A1" w:rsidP="00E368EC">
      <w:pPr>
        <w:numPr>
          <w:ilvl w:val="0"/>
          <w:numId w:val="31"/>
        </w:numPr>
        <w:rPr>
          <w:rFonts w:ascii="Times New Roman" w:hAnsi="Times New Roman"/>
          <w:szCs w:val="24"/>
        </w:rPr>
      </w:pPr>
      <w:hyperlink r:id="rId26" w:tooltip="undefined: Um valor  primitive automaticamente atribuido para variaveis que foram recentemente declaradas ou para arguments formais para qual não existem argumentos atualmente." w:history="1">
        <w:proofErr w:type="spellStart"/>
        <w:proofErr w:type="gramStart"/>
        <w:r w:rsidR="00E368EC" w:rsidRPr="00E368EC">
          <w:rPr>
            <w:rStyle w:val="Hyperlink"/>
            <w:rFonts w:ascii="Times New Roman" w:hAnsi="Times New Roman"/>
            <w:color w:val="auto"/>
            <w:szCs w:val="24"/>
            <w:u w:val="none"/>
          </w:rPr>
          <w:t>undefined</w:t>
        </w:r>
        <w:proofErr w:type="spellEnd"/>
        <w:proofErr w:type="gramEnd"/>
      </w:hyperlink>
      <w:r w:rsidR="00E368EC">
        <w:rPr>
          <w:rFonts w:ascii="Times New Roman" w:hAnsi="Times New Roman"/>
          <w:szCs w:val="24"/>
        </w:rPr>
        <w:t xml:space="preserve">: </w:t>
      </w:r>
      <w:r w:rsidR="00E368EC" w:rsidRPr="00E368EC">
        <w:rPr>
          <w:rFonts w:ascii="Times New Roman" w:hAnsi="Times New Roman"/>
          <w:szCs w:val="24"/>
        </w:rPr>
        <w:t>Uma propriedade superior cujo valor é indefinido.</w:t>
      </w:r>
    </w:p>
    <w:p w14:paraId="749961FE" w14:textId="77777777" w:rsidR="00E368EC" w:rsidRPr="00E368EC" w:rsidRDefault="00B720A1" w:rsidP="00E368EC">
      <w:pPr>
        <w:numPr>
          <w:ilvl w:val="0"/>
          <w:numId w:val="31"/>
        </w:numPr>
        <w:rPr>
          <w:rFonts w:ascii="Times New Roman" w:hAnsi="Times New Roman"/>
          <w:szCs w:val="24"/>
        </w:rPr>
      </w:pPr>
      <w:hyperlink r:id="rId27" w:tooltip="The definition of that term (Number) has not been written yet; please consider contributing it!" w:history="1">
        <w:proofErr w:type="spellStart"/>
        <w:r w:rsidR="00E368EC" w:rsidRPr="00E368EC">
          <w:rPr>
            <w:rStyle w:val="Hyperlink"/>
            <w:rFonts w:ascii="Times New Roman" w:hAnsi="Times New Roman"/>
            <w:color w:val="auto"/>
            <w:szCs w:val="24"/>
            <w:u w:val="none"/>
          </w:rPr>
          <w:t>Number</w:t>
        </w:r>
        <w:proofErr w:type="spellEnd"/>
      </w:hyperlink>
      <w:r w:rsidR="00E368EC">
        <w:rPr>
          <w:rFonts w:ascii="Times New Roman" w:hAnsi="Times New Roman"/>
          <w:szCs w:val="24"/>
        </w:rPr>
        <w:t xml:space="preserve">: </w:t>
      </w:r>
      <w:r w:rsidR="00E368EC" w:rsidRPr="00E368EC">
        <w:rPr>
          <w:rFonts w:ascii="Times New Roman" w:hAnsi="Times New Roman"/>
          <w:szCs w:val="24"/>
        </w:rPr>
        <w:t>42 ou 3.14159.</w:t>
      </w:r>
    </w:p>
    <w:p w14:paraId="3B513666" w14:textId="77777777" w:rsidR="00E368EC" w:rsidRPr="00E368EC" w:rsidRDefault="00B720A1" w:rsidP="00E368EC">
      <w:pPr>
        <w:numPr>
          <w:ilvl w:val="0"/>
          <w:numId w:val="31"/>
        </w:numPr>
        <w:rPr>
          <w:rFonts w:ascii="Times New Roman" w:hAnsi="Times New Roman"/>
          <w:szCs w:val="24"/>
        </w:rPr>
      </w:pPr>
      <w:hyperlink r:id="rId28" w:tooltip="String: Em qualquer linguagem de programação, uma string é uma sequência de caracteres usados para representar texto" w:history="1">
        <w:proofErr w:type="spellStart"/>
        <w:r w:rsidR="00E368EC" w:rsidRPr="00E368EC">
          <w:rPr>
            <w:rStyle w:val="Hyperlink"/>
            <w:rFonts w:ascii="Times New Roman" w:hAnsi="Times New Roman"/>
            <w:color w:val="auto"/>
            <w:szCs w:val="24"/>
            <w:u w:val="none"/>
          </w:rPr>
          <w:t>String</w:t>
        </w:r>
        <w:proofErr w:type="spellEnd"/>
      </w:hyperlink>
      <w:r w:rsidR="00E368EC">
        <w:rPr>
          <w:rFonts w:ascii="Times New Roman" w:hAnsi="Times New Roman"/>
          <w:szCs w:val="24"/>
        </w:rPr>
        <w:t xml:space="preserve">: </w:t>
      </w:r>
      <w:r w:rsidR="00E368EC" w:rsidRPr="00E368EC">
        <w:rPr>
          <w:rFonts w:ascii="Times New Roman" w:hAnsi="Times New Roman"/>
          <w:szCs w:val="24"/>
        </w:rPr>
        <w:t>"</w:t>
      </w:r>
      <w:proofErr w:type="spellStart"/>
      <w:r w:rsidR="00E368EC" w:rsidRPr="00E368EC">
        <w:rPr>
          <w:rFonts w:ascii="Times New Roman" w:hAnsi="Times New Roman"/>
          <w:szCs w:val="24"/>
        </w:rPr>
        <w:t>Howdy</w:t>
      </w:r>
      <w:proofErr w:type="spellEnd"/>
      <w:r w:rsidR="00E368EC" w:rsidRPr="00E368EC">
        <w:rPr>
          <w:rFonts w:ascii="Times New Roman" w:hAnsi="Times New Roman"/>
          <w:szCs w:val="24"/>
        </w:rPr>
        <w:t>"</w:t>
      </w:r>
    </w:p>
    <w:p w14:paraId="35A0BAE7" w14:textId="77777777" w:rsidR="00E368EC" w:rsidRPr="00E368EC" w:rsidRDefault="00B720A1" w:rsidP="00E368EC">
      <w:pPr>
        <w:numPr>
          <w:ilvl w:val="0"/>
          <w:numId w:val="31"/>
        </w:numPr>
        <w:rPr>
          <w:rFonts w:ascii="Times New Roman" w:hAnsi="Times New Roman"/>
          <w:szCs w:val="24"/>
        </w:rPr>
      </w:pPr>
      <w:hyperlink r:id="rId29" w:tooltip="The definition of that term (Symbol) has not been written yet; please consider contributing it!" w:history="1">
        <w:proofErr w:type="spellStart"/>
        <w:r w:rsidR="00E368EC" w:rsidRPr="00E368EC">
          <w:rPr>
            <w:rStyle w:val="Hyperlink"/>
            <w:rFonts w:ascii="Times New Roman" w:hAnsi="Times New Roman"/>
            <w:color w:val="auto"/>
            <w:szCs w:val="24"/>
            <w:u w:val="none"/>
          </w:rPr>
          <w:t>Symbol</w:t>
        </w:r>
        <w:proofErr w:type="spellEnd"/>
      </w:hyperlink>
      <w:r w:rsidR="00E368EC" w:rsidRPr="00E368EC">
        <w:rPr>
          <w:rFonts w:ascii="Times New Roman" w:hAnsi="Times New Roman"/>
          <w:szCs w:val="24"/>
        </w:rPr>
        <w:t> </w:t>
      </w:r>
      <w:r w:rsidR="00E368EC">
        <w:rPr>
          <w:rFonts w:ascii="Times New Roman" w:hAnsi="Times New Roman"/>
          <w:szCs w:val="24"/>
        </w:rPr>
        <w:t xml:space="preserve">(novo em </w:t>
      </w:r>
      <w:proofErr w:type="spellStart"/>
      <w:r w:rsidR="00E368EC">
        <w:rPr>
          <w:rFonts w:ascii="Times New Roman" w:hAnsi="Times New Roman"/>
          <w:szCs w:val="24"/>
        </w:rPr>
        <w:t>ECMAScript</w:t>
      </w:r>
      <w:proofErr w:type="spellEnd"/>
      <w:r w:rsidR="00E368EC">
        <w:rPr>
          <w:rFonts w:ascii="Times New Roman" w:hAnsi="Times New Roman"/>
          <w:szCs w:val="24"/>
        </w:rPr>
        <w:t xml:space="preserve"> 6):</w:t>
      </w:r>
      <w:r w:rsidR="00E368EC" w:rsidRPr="00E368EC">
        <w:rPr>
          <w:rFonts w:ascii="Times New Roman" w:hAnsi="Times New Roman"/>
          <w:szCs w:val="24"/>
        </w:rPr>
        <w:t xml:space="preserve"> Um tipo de dado cuja as instâncias são únicas e imutáveis.</w:t>
      </w:r>
    </w:p>
    <w:p w14:paraId="722EED35" w14:textId="77777777" w:rsidR="00E368EC" w:rsidRPr="00E368EC" w:rsidRDefault="00E368EC" w:rsidP="00E368EC">
      <w:pPr>
        <w:numPr>
          <w:ilvl w:val="0"/>
          <w:numId w:val="31"/>
        </w:numPr>
        <w:rPr>
          <w:rFonts w:ascii="Times New Roman" w:hAnsi="Times New Roman"/>
          <w:szCs w:val="24"/>
        </w:rPr>
      </w:pPr>
      <w:proofErr w:type="gramStart"/>
      <w:r w:rsidRPr="00E368EC">
        <w:rPr>
          <w:rFonts w:ascii="Times New Roman" w:hAnsi="Times New Roman"/>
          <w:szCs w:val="24"/>
        </w:rPr>
        <w:lastRenderedPageBreak/>
        <w:t>e</w:t>
      </w:r>
      <w:proofErr w:type="gramEnd"/>
      <w:r w:rsidRPr="00E368EC">
        <w:rPr>
          <w:rFonts w:ascii="Times New Roman" w:hAnsi="Times New Roman"/>
          <w:szCs w:val="24"/>
        </w:rPr>
        <w:t> </w:t>
      </w:r>
      <w:proofErr w:type="spellStart"/>
      <w:r w:rsidR="00B720A1">
        <w:fldChar w:fldCharType="begin"/>
      </w:r>
      <w:r w:rsidR="00B720A1">
        <w:instrText xml:space="preserve"> HYPERLINK "https://developer.mozilla.org/pt-BR/docs/Glossario/Objeto" \o "Object: Objeto ref</w:instrText>
      </w:r>
      <w:r w:rsidR="00B720A1">
        <w:instrText xml:space="preserve">ere-se a uma estrutura de dados contendo dados e instruções para se trabalhar com estes dados. Objetos algumas vezes se referem a coisas do mundo real, por exemplo um objeto de carro ou um mapa em um jogo de corrida. JavaScript, Java, C++, Py" </w:instrText>
      </w:r>
      <w:r w:rsidR="00B720A1">
        <w:fldChar w:fldCharType="separate"/>
      </w:r>
      <w:r w:rsidRPr="00E368EC">
        <w:rPr>
          <w:rStyle w:val="Hyperlink"/>
          <w:rFonts w:ascii="Times New Roman" w:hAnsi="Times New Roman"/>
          <w:color w:val="auto"/>
          <w:szCs w:val="24"/>
          <w:u w:val="none"/>
        </w:rPr>
        <w:t>Object</w:t>
      </w:r>
      <w:proofErr w:type="spellEnd"/>
      <w:r w:rsidR="00B720A1">
        <w:rPr>
          <w:rStyle w:val="Hyperlink"/>
          <w:rFonts w:ascii="Times New Roman" w:hAnsi="Times New Roman"/>
          <w:color w:val="auto"/>
          <w:szCs w:val="24"/>
          <w:u w:val="none"/>
        </w:rPr>
        <w:fldChar w:fldCharType="end"/>
      </w:r>
    </w:p>
    <w:p w14:paraId="0D4EFA6D" w14:textId="77777777" w:rsidR="00E368EC" w:rsidRDefault="00E368EC" w:rsidP="00EC6CF3">
      <w:pPr>
        <w:rPr>
          <w:rFonts w:ascii="Times New Roman" w:hAnsi="Times New Roman"/>
          <w:szCs w:val="24"/>
        </w:rPr>
      </w:pPr>
    </w:p>
    <w:p w14:paraId="29E9D7EE" w14:textId="77777777" w:rsidR="00E368EC" w:rsidRPr="000A7D8C" w:rsidRDefault="00E368EC" w:rsidP="00EC6CF3">
      <w:pPr>
        <w:rPr>
          <w:rFonts w:ascii="Times New Roman" w:hAnsi="Times New Roman"/>
          <w:szCs w:val="24"/>
        </w:rPr>
      </w:pPr>
    </w:p>
    <w:p w14:paraId="0B0D7F02" w14:textId="77777777" w:rsidR="00EC6CF3" w:rsidRPr="00EC6CF3" w:rsidRDefault="00EC6CF3" w:rsidP="00EC6CF3">
      <w:pPr>
        <w:rPr>
          <w:b/>
          <w:sz w:val="28"/>
          <w:szCs w:val="28"/>
        </w:rPr>
      </w:pPr>
      <w:r w:rsidRPr="00EC6CF3">
        <w:rPr>
          <w:b/>
          <w:sz w:val="28"/>
          <w:szCs w:val="28"/>
        </w:rPr>
        <w:t>5</w:t>
      </w:r>
      <w:r w:rsidR="0039070B" w:rsidRPr="00EC6CF3">
        <w:rPr>
          <w:b/>
          <w:sz w:val="28"/>
          <w:szCs w:val="28"/>
        </w:rPr>
        <w:t>. Comandos de controle</w:t>
      </w:r>
    </w:p>
    <w:p w14:paraId="1FCE3663" w14:textId="4D2C99A6" w:rsidR="006F325A" w:rsidRPr="006F325A" w:rsidRDefault="00EC6CF3" w:rsidP="006F325A">
      <w:pPr>
        <w:rPr>
          <w:rFonts w:ascii="Times New Roman" w:hAnsi="Times New Roman"/>
          <w:szCs w:val="24"/>
        </w:rPr>
      </w:pPr>
      <w:r w:rsidRPr="006F325A">
        <w:rPr>
          <w:rFonts w:ascii="Times New Roman" w:hAnsi="Times New Roman"/>
          <w:szCs w:val="24"/>
        </w:rPr>
        <w:tab/>
      </w:r>
      <w:r w:rsidR="006F325A" w:rsidRPr="006F325A">
        <w:rPr>
          <w:rFonts w:ascii="Times New Roman" w:hAnsi="Times New Roman"/>
          <w:szCs w:val="24"/>
        </w:rPr>
        <w:t xml:space="preserve">Existem algumas estruturas de controle que lhe permitem modificar o fluxo de execução de um programa ou seja elas </w:t>
      </w:r>
      <w:ins w:id="50" w:author="Angelo Ferro" w:date="2016-08-11T09:21:00Z">
        <w:r w:rsidR="006F325A" w:rsidRPr="006F325A">
          <w:rPr>
            <w:rFonts w:ascii="Times New Roman" w:hAnsi="Times New Roman"/>
            <w:szCs w:val="24"/>
          </w:rPr>
          <w:t>possu</w:t>
        </w:r>
        <w:r w:rsidR="00CC347C">
          <w:rPr>
            <w:rFonts w:ascii="Times New Roman" w:hAnsi="Times New Roman"/>
            <w:szCs w:val="24"/>
          </w:rPr>
          <w:t>em</w:t>
        </w:r>
      </w:ins>
      <w:del w:id="51" w:author="Angelo Ferro" w:date="2016-08-11T09:21:00Z">
        <w:r w:rsidR="006F325A" w:rsidRPr="006F325A">
          <w:rPr>
            <w:rFonts w:ascii="Times New Roman" w:hAnsi="Times New Roman"/>
            <w:szCs w:val="24"/>
          </w:rPr>
          <w:delText>possui</w:delText>
        </w:r>
      </w:del>
      <w:r w:rsidR="006F325A" w:rsidRPr="006F325A">
        <w:rPr>
          <w:rFonts w:ascii="Times New Roman" w:hAnsi="Times New Roman"/>
          <w:szCs w:val="24"/>
        </w:rPr>
        <w:t xml:space="preserve"> comandos que condicionam a execução de uma certa tarefa à veracidade ou não de uma determinada condição, ou enquanto determinada condição for verdadeira.</w:t>
      </w:r>
    </w:p>
    <w:p w14:paraId="45093274" w14:textId="77777777" w:rsidR="006F325A" w:rsidRPr="006F325A" w:rsidRDefault="006F325A" w:rsidP="006F325A">
      <w:pPr>
        <w:rPr>
          <w:rFonts w:ascii="Times New Roman" w:hAnsi="Times New Roman"/>
          <w:szCs w:val="24"/>
        </w:rPr>
      </w:pPr>
      <w:r w:rsidRPr="006F325A">
        <w:rPr>
          <w:rFonts w:ascii="Times New Roman" w:hAnsi="Times New Roman"/>
          <w:szCs w:val="24"/>
        </w:rPr>
        <w:t>São eles:</w:t>
      </w:r>
    </w:p>
    <w:p w14:paraId="0CE178B7" w14:textId="77777777" w:rsidR="006F325A" w:rsidRPr="006F325A" w:rsidRDefault="006F325A" w:rsidP="006F325A">
      <w:pPr>
        <w:rPr>
          <w:rFonts w:ascii="Times New Roman" w:hAnsi="Times New Roman"/>
          <w:szCs w:val="24"/>
        </w:rPr>
      </w:pPr>
      <w:r w:rsidRPr="006F325A">
        <w:rPr>
          <w:rFonts w:ascii="Times New Roman" w:hAnsi="Times New Roman"/>
          <w:szCs w:val="24"/>
        </w:rPr>
        <w:t>Comando IF</w:t>
      </w:r>
    </w:p>
    <w:p w14:paraId="40E0BF86"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if</w:t>
      </w:r>
      <w:proofErr w:type="spellEnd"/>
      <w:proofErr w:type="gramEnd"/>
      <w:r w:rsidRPr="006F325A">
        <w:rPr>
          <w:rFonts w:ascii="Times New Roman" w:hAnsi="Times New Roman"/>
          <w:szCs w:val="24"/>
        </w:rPr>
        <w:t xml:space="preserve"> (condição)</w:t>
      </w:r>
    </w:p>
    <w:p w14:paraId="0920569E" w14:textId="77777777" w:rsidR="006F325A" w:rsidRPr="006F325A" w:rsidRDefault="006F325A" w:rsidP="006F325A">
      <w:pPr>
        <w:rPr>
          <w:rFonts w:ascii="Times New Roman" w:hAnsi="Times New Roman"/>
          <w:szCs w:val="24"/>
        </w:rPr>
      </w:pPr>
      <w:proofErr w:type="gramStart"/>
      <w:r w:rsidRPr="006F325A">
        <w:rPr>
          <w:rFonts w:ascii="Times New Roman" w:hAnsi="Times New Roman"/>
          <w:szCs w:val="24"/>
        </w:rPr>
        <w:t>{ /</w:t>
      </w:r>
      <w:proofErr w:type="gramEnd"/>
      <w:r w:rsidRPr="006F325A">
        <w:rPr>
          <w:rFonts w:ascii="Times New Roman" w:hAnsi="Times New Roman"/>
          <w:szCs w:val="24"/>
        </w:rPr>
        <w:t>*ação para condição satisfeita*/ }</w:t>
      </w:r>
    </w:p>
    <w:p w14:paraId="38A7A432" w14:textId="77777777" w:rsidR="006F325A" w:rsidRPr="006F325A" w:rsidRDefault="006F325A" w:rsidP="006F325A">
      <w:pPr>
        <w:rPr>
          <w:rFonts w:ascii="Times New Roman" w:hAnsi="Times New Roman"/>
          <w:szCs w:val="24"/>
        </w:rPr>
      </w:pPr>
      <w:r w:rsidRPr="006F325A">
        <w:rPr>
          <w:rFonts w:ascii="Times New Roman" w:hAnsi="Times New Roman"/>
          <w:szCs w:val="24"/>
        </w:rPr>
        <w:t xml:space="preserve">[ </w:t>
      </w:r>
      <w:proofErr w:type="spellStart"/>
      <w:proofErr w:type="gramStart"/>
      <w:r w:rsidRPr="006F325A">
        <w:rPr>
          <w:rFonts w:ascii="Times New Roman" w:hAnsi="Times New Roman"/>
          <w:szCs w:val="24"/>
        </w:rPr>
        <w:t>else</w:t>
      </w:r>
      <w:proofErr w:type="spellEnd"/>
      <w:proofErr w:type="gramEnd"/>
    </w:p>
    <w:p w14:paraId="1252DFDE" w14:textId="77777777" w:rsidR="006F325A" w:rsidRDefault="006F325A" w:rsidP="006F325A">
      <w:pPr>
        <w:rPr>
          <w:rFonts w:ascii="Times New Roman" w:hAnsi="Times New Roman"/>
          <w:szCs w:val="24"/>
        </w:rPr>
      </w:pPr>
      <w:proofErr w:type="gramStart"/>
      <w:r w:rsidRPr="006F325A">
        <w:rPr>
          <w:rFonts w:ascii="Times New Roman" w:hAnsi="Times New Roman"/>
          <w:szCs w:val="24"/>
        </w:rPr>
        <w:t>{ /</w:t>
      </w:r>
      <w:proofErr w:type="gramEnd"/>
      <w:r w:rsidRPr="006F325A">
        <w:rPr>
          <w:rFonts w:ascii="Times New Roman" w:hAnsi="Times New Roman"/>
          <w:szCs w:val="24"/>
        </w:rPr>
        <w:t>*ação para condição não satisfeita*/ } ]</w:t>
      </w:r>
    </w:p>
    <w:p w14:paraId="106308FD" w14:textId="77777777" w:rsidR="006F325A" w:rsidRPr="006F325A" w:rsidRDefault="006F325A" w:rsidP="006F325A">
      <w:pPr>
        <w:rPr>
          <w:rFonts w:ascii="Times New Roman" w:hAnsi="Times New Roman"/>
          <w:szCs w:val="24"/>
        </w:rPr>
      </w:pPr>
    </w:p>
    <w:p w14:paraId="425C945F" w14:textId="77777777" w:rsidR="006F325A" w:rsidRPr="006F325A" w:rsidRDefault="006F325A" w:rsidP="006F325A">
      <w:pPr>
        <w:rPr>
          <w:rFonts w:ascii="Times New Roman" w:hAnsi="Times New Roman"/>
          <w:szCs w:val="24"/>
        </w:rPr>
      </w:pPr>
      <w:proofErr w:type="gramStart"/>
      <w:r w:rsidRPr="006F325A">
        <w:rPr>
          <w:rFonts w:ascii="Times New Roman" w:hAnsi="Times New Roman"/>
          <w:szCs w:val="24"/>
        </w:rPr>
        <w:t>Exemplo :</w:t>
      </w:r>
      <w:proofErr w:type="gramEnd"/>
    </w:p>
    <w:p w14:paraId="74B4DEC5" w14:textId="430F5A29"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if</w:t>
      </w:r>
      <w:proofErr w:type="spellEnd"/>
      <w:proofErr w:type="gramEnd"/>
      <w:r w:rsidRPr="006F325A">
        <w:rPr>
          <w:rFonts w:ascii="Times New Roman" w:hAnsi="Times New Roman"/>
          <w:szCs w:val="24"/>
        </w:rPr>
        <w:t xml:space="preserve"> (Idade </w:t>
      </w:r>
      <w:ins w:id="52" w:author="Angelo Ferro" w:date="2016-08-11T09:21:00Z">
        <w:r w:rsidRPr="006F325A">
          <w:rPr>
            <w:rFonts w:ascii="Times New Roman" w:hAnsi="Times New Roman"/>
            <w:szCs w:val="24"/>
          </w:rPr>
          <w:t>&lt;</w:t>
        </w:r>
        <w:r w:rsidR="00CC347C">
          <w:rPr>
            <w:rFonts w:ascii="Times New Roman" w:hAnsi="Times New Roman"/>
            <w:szCs w:val="24"/>
          </w:rPr>
          <w:t xml:space="preserve"> 18){</w:t>
        </w:r>
      </w:ins>
      <w:del w:id="53" w:author="Angelo Ferro" w:date="2016-08-11T09:21:00Z">
        <w:r w:rsidRPr="006F325A">
          <w:rPr>
            <w:rFonts w:ascii="Times New Roman" w:hAnsi="Times New Roman"/>
            <w:szCs w:val="24"/>
          </w:rPr>
          <w:delText>&lt;&gt;</w:delText>
        </w:r>
      </w:del>
    </w:p>
    <w:p w14:paraId="59D318BC" w14:textId="6251CFDA" w:rsidR="006F325A" w:rsidRPr="006F325A" w:rsidRDefault="00CC347C" w:rsidP="006F325A">
      <w:pPr>
        <w:rPr>
          <w:rFonts w:ascii="Times New Roman" w:hAnsi="Times New Roman"/>
          <w:szCs w:val="24"/>
        </w:rPr>
      </w:pPr>
      <w:ins w:id="54" w:author="Angelo Ferro" w:date="2016-08-11T09:21:00Z">
        <w:r>
          <w:rPr>
            <w:rFonts w:ascii="Times New Roman" w:hAnsi="Times New Roman"/>
            <w:szCs w:val="24"/>
          </w:rPr>
          <w:tab/>
        </w:r>
        <w:proofErr w:type="spellStart"/>
        <w:proofErr w:type="gramStart"/>
        <w:r>
          <w:rPr>
            <w:rFonts w:ascii="Times New Roman" w:hAnsi="Times New Roman"/>
            <w:szCs w:val="24"/>
          </w:rPr>
          <w:t>alert</w:t>
        </w:r>
        <w:proofErr w:type="spellEnd"/>
        <w:r>
          <w:rPr>
            <w:rFonts w:ascii="Times New Roman" w:hAnsi="Times New Roman"/>
            <w:szCs w:val="24"/>
          </w:rPr>
          <w:t>(</w:t>
        </w:r>
      </w:ins>
      <w:del w:id="55" w:author="Angelo Ferro" w:date="2016-08-11T09:21:00Z">
        <w:r w:rsidR="006F325A" w:rsidRPr="006F325A">
          <w:rPr>
            <w:rFonts w:ascii="Times New Roman" w:hAnsi="Times New Roman"/>
            <w:szCs w:val="24"/>
          </w:rPr>
          <w:delText>{Categoria =</w:delText>
        </w:r>
      </w:del>
      <w:r w:rsidR="006F325A" w:rsidRPr="006F325A">
        <w:rPr>
          <w:rFonts w:ascii="Times New Roman" w:hAnsi="Times New Roman"/>
          <w:szCs w:val="24"/>
        </w:rPr>
        <w:t xml:space="preserve"> "</w:t>
      </w:r>
      <w:proofErr w:type="gramEnd"/>
      <w:r w:rsidR="006F325A" w:rsidRPr="006F325A">
        <w:rPr>
          <w:rFonts w:ascii="Times New Roman" w:hAnsi="Times New Roman"/>
          <w:szCs w:val="24"/>
        </w:rPr>
        <w:t>Menor</w:t>
      </w:r>
      <w:ins w:id="56" w:author="Angelo Ferro" w:date="2016-08-11T09:21:00Z">
        <w:r>
          <w:rPr>
            <w:rFonts w:ascii="Times New Roman" w:hAnsi="Times New Roman"/>
            <w:szCs w:val="24"/>
          </w:rPr>
          <w:t xml:space="preserve"> de idade" );</w:t>
        </w:r>
      </w:ins>
      <w:del w:id="57" w:author="Angelo Ferro" w:date="2016-08-11T09:21:00Z">
        <w:r w:rsidR="006F325A" w:rsidRPr="006F325A">
          <w:rPr>
            <w:rFonts w:ascii="Times New Roman" w:hAnsi="Times New Roman"/>
            <w:szCs w:val="24"/>
          </w:rPr>
          <w:delText>" }</w:delText>
        </w:r>
      </w:del>
    </w:p>
    <w:p w14:paraId="779FBD20" w14:textId="77777777" w:rsidR="00CC347C" w:rsidRPr="006F325A" w:rsidRDefault="00CC347C" w:rsidP="006F325A">
      <w:pPr>
        <w:rPr>
          <w:ins w:id="58" w:author="Angelo Ferro" w:date="2016-08-11T09:21:00Z"/>
          <w:rFonts w:ascii="Times New Roman" w:hAnsi="Times New Roman"/>
          <w:szCs w:val="24"/>
        </w:rPr>
      </w:pPr>
      <w:ins w:id="59" w:author="Angelo Ferro" w:date="2016-08-11T09:21:00Z">
        <w:r>
          <w:rPr>
            <w:rFonts w:ascii="Times New Roman" w:hAnsi="Times New Roman"/>
            <w:szCs w:val="24"/>
          </w:rPr>
          <w:t>}</w:t>
        </w:r>
      </w:ins>
    </w:p>
    <w:p w14:paraId="1268D72A" w14:textId="46277A26"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else</w:t>
      </w:r>
      <w:proofErr w:type="spellEnd"/>
      <w:ins w:id="60" w:author="Angelo Ferro" w:date="2016-08-11T09:21:00Z">
        <w:r w:rsidR="00CC347C">
          <w:rPr>
            <w:rFonts w:ascii="Times New Roman" w:hAnsi="Times New Roman"/>
            <w:szCs w:val="24"/>
          </w:rPr>
          <w:t>{</w:t>
        </w:r>
      </w:ins>
      <w:proofErr w:type="gramEnd"/>
    </w:p>
    <w:p w14:paraId="5B132B31" w14:textId="6FC8E94E" w:rsidR="006F325A" w:rsidRDefault="00CC347C" w:rsidP="006F325A">
      <w:pPr>
        <w:rPr>
          <w:rFonts w:ascii="Times New Roman" w:hAnsi="Times New Roman"/>
          <w:szCs w:val="24"/>
        </w:rPr>
      </w:pPr>
      <w:ins w:id="61" w:author="Angelo Ferro" w:date="2016-08-11T09:21:00Z">
        <w:r>
          <w:rPr>
            <w:rFonts w:ascii="Times New Roman" w:hAnsi="Times New Roman"/>
            <w:szCs w:val="24"/>
          </w:rPr>
          <w:tab/>
        </w:r>
        <w:proofErr w:type="spellStart"/>
        <w:proofErr w:type="gramStart"/>
        <w:r>
          <w:rPr>
            <w:rFonts w:ascii="Times New Roman" w:hAnsi="Times New Roman"/>
            <w:szCs w:val="24"/>
          </w:rPr>
          <w:t>alert</w:t>
        </w:r>
        <w:proofErr w:type="spellEnd"/>
        <w:proofErr w:type="gramEnd"/>
        <w:r>
          <w:rPr>
            <w:rFonts w:ascii="Times New Roman" w:hAnsi="Times New Roman"/>
            <w:szCs w:val="24"/>
          </w:rPr>
          <w:t xml:space="preserve"> (</w:t>
        </w:r>
        <w:r w:rsidR="006F325A" w:rsidRPr="006F325A">
          <w:rPr>
            <w:rFonts w:ascii="Times New Roman" w:hAnsi="Times New Roman"/>
            <w:szCs w:val="24"/>
          </w:rPr>
          <w:t>"</w:t>
        </w:r>
      </w:ins>
      <w:del w:id="62" w:author="Angelo Ferro" w:date="2016-08-11T09:21:00Z">
        <w:r w:rsidR="006F325A" w:rsidRPr="006F325A">
          <w:rPr>
            <w:rFonts w:ascii="Times New Roman" w:hAnsi="Times New Roman"/>
            <w:szCs w:val="24"/>
          </w:rPr>
          <w:delText>{Categoria = "</w:delText>
        </w:r>
      </w:del>
      <w:r w:rsidR="006F325A" w:rsidRPr="006F325A">
        <w:rPr>
          <w:rFonts w:ascii="Times New Roman" w:hAnsi="Times New Roman"/>
          <w:szCs w:val="24"/>
        </w:rPr>
        <w:t>Maior</w:t>
      </w:r>
      <w:ins w:id="63" w:author="Angelo Ferro" w:date="2016-08-11T09:21:00Z">
        <w:r>
          <w:rPr>
            <w:rFonts w:ascii="Times New Roman" w:hAnsi="Times New Roman"/>
            <w:szCs w:val="24"/>
          </w:rPr>
          <w:t xml:space="preserve"> de idade");</w:t>
        </w:r>
      </w:ins>
      <w:del w:id="64" w:author="Angelo Ferro" w:date="2016-08-11T09:21:00Z">
        <w:r w:rsidR="006F325A" w:rsidRPr="006F325A">
          <w:rPr>
            <w:rFonts w:ascii="Times New Roman" w:hAnsi="Times New Roman"/>
            <w:szCs w:val="24"/>
          </w:rPr>
          <w:delText>"}</w:delText>
        </w:r>
      </w:del>
    </w:p>
    <w:p w14:paraId="09AB3612" w14:textId="77777777" w:rsidR="00CC347C" w:rsidRDefault="00CC347C" w:rsidP="006F325A">
      <w:pPr>
        <w:rPr>
          <w:ins w:id="65" w:author="Angelo Ferro" w:date="2016-08-11T09:21:00Z"/>
          <w:rFonts w:ascii="Times New Roman" w:hAnsi="Times New Roman"/>
          <w:szCs w:val="24"/>
        </w:rPr>
      </w:pPr>
      <w:ins w:id="66" w:author="Angelo Ferro" w:date="2016-08-11T09:21:00Z">
        <w:r>
          <w:rPr>
            <w:rFonts w:ascii="Times New Roman" w:hAnsi="Times New Roman"/>
            <w:szCs w:val="24"/>
          </w:rPr>
          <w:t>}</w:t>
        </w:r>
      </w:ins>
    </w:p>
    <w:p w14:paraId="096CD4D7" w14:textId="77777777" w:rsidR="006F325A" w:rsidRPr="006F325A" w:rsidRDefault="006F325A" w:rsidP="006F325A">
      <w:pPr>
        <w:rPr>
          <w:rFonts w:ascii="Times New Roman" w:hAnsi="Times New Roman"/>
          <w:szCs w:val="24"/>
        </w:rPr>
      </w:pPr>
    </w:p>
    <w:p w14:paraId="2F2DEE02" w14:textId="77777777" w:rsidR="006F325A" w:rsidRPr="006F325A" w:rsidRDefault="006F325A" w:rsidP="006F325A">
      <w:pPr>
        <w:rPr>
          <w:rFonts w:ascii="Times New Roman" w:hAnsi="Times New Roman"/>
          <w:szCs w:val="24"/>
        </w:rPr>
      </w:pPr>
      <w:r w:rsidRPr="006F325A">
        <w:rPr>
          <w:rFonts w:ascii="Times New Roman" w:hAnsi="Times New Roman"/>
          <w:szCs w:val="24"/>
        </w:rPr>
        <w:t>Comando FOR</w:t>
      </w:r>
    </w:p>
    <w:p w14:paraId="10109B85" w14:textId="77777777" w:rsidR="006F325A" w:rsidRPr="006F325A" w:rsidRDefault="006F325A" w:rsidP="006F325A">
      <w:pPr>
        <w:rPr>
          <w:rFonts w:ascii="Times New Roman" w:hAnsi="Times New Roman"/>
          <w:szCs w:val="24"/>
        </w:rPr>
      </w:pPr>
      <w:proofErr w:type="gramStart"/>
      <w:r w:rsidRPr="006F325A">
        <w:rPr>
          <w:rFonts w:ascii="Times New Roman" w:hAnsi="Times New Roman"/>
          <w:szCs w:val="24"/>
        </w:rPr>
        <w:t>for</w:t>
      </w:r>
      <w:proofErr w:type="gramEnd"/>
      <w:r w:rsidRPr="006F325A">
        <w:rPr>
          <w:rFonts w:ascii="Times New Roman" w:hAnsi="Times New Roman"/>
          <w:szCs w:val="24"/>
        </w:rPr>
        <w:t xml:space="preserve"> ( [inicialização/criação de variável de controle ;]</w:t>
      </w:r>
    </w:p>
    <w:p w14:paraId="682AFA28" w14:textId="77777777" w:rsidR="006F325A" w:rsidRPr="006F325A" w:rsidRDefault="006F325A" w:rsidP="006F325A">
      <w:pPr>
        <w:rPr>
          <w:rFonts w:ascii="Times New Roman" w:hAnsi="Times New Roman"/>
          <w:szCs w:val="24"/>
        </w:rPr>
      </w:pPr>
      <w:r w:rsidRPr="006F325A">
        <w:rPr>
          <w:rFonts w:ascii="Times New Roman" w:hAnsi="Times New Roman"/>
          <w:szCs w:val="24"/>
        </w:rPr>
        <w:t>[</w:t>
      </w:r>
      <w:proofErr w:type="gramStart"/>
      <w:r w:rsidRPr="006F325A">
        <w:rPr>
          <w:rFonts w:ascii="Times New Roman" w:hAnsi="Times New Roman"/>
          <w:szCs w:val="24"/>
        </w:rPr>
        <w:t>condição ;</w:t>
      </w:r>
      <w:proofErr w:type="gramEnd"/>
      <w:r w:rsidRPr="006F325A">
        <w:rPr>
          <w:rFonts w:ascii="Times New Roman" w:hAnsi="Times New Roman"/>
          <w:szCs w:val="24"/>
        </w:rPr>
        <w:t>]</w:t>
      </w:r>
    </w:p>
    <w:p w14:paraId="53CBBD40" w14:textId="77777777" w:rsidR="006F325A" w:rsidRPr="006F325A" w:rsidRDefault="006F325A" w:rsidP="006F325A">
      <w:pPr>
        <w:rPr>
          <w:rFonts w:ascii="Times New Roman" w:hAnsi="Times New Roman"/>
          <w:szCs w:val="24"/>
        </w:rPr>
      </w:pPr>
      <w:r w:rsidRPr="006F325A">
        <w:rPr>
          <w:rFonts w:ascii="Times New Roman" w:hAnsi="Times New Roman"/>
          <w:szCs w:val="24"/>
        </w:rPr>
        <w:t>[</w:t>
      </w:r>
      <w:proofErr w:type="gramStart"/>
      <w:r w:rsidRPr="006F325A">
        <w:rPr>
          <w:rFonts w:ascii="Times New Roman" w:hAnsi="Times New Roman"/>
          <w:szCs w:val="24"/>
        </w:rPr>
        <w:t>incremento</w:t>
      </w:r>
      <w:proofErr w:type="gramEnd"/>
      <w:r w:rsidRPr="006F325A">
        <w:rPr>
          <w:rFonts w:ascii="Times New Roman" w:hAnsi="Times New Roman"/>
          <w:szCs w:val="24"/>
        </w:rPr>
        <w:t xml:space="preserve"> da variável de controle] )</w:t>
      </w:r>
    </w:p>
    <w:p w14:paraId="4A282F98" w14:textId="77777777" w:rsidR="006F325A" w:rsidRDefault="006F325A" w:rsidP="006F325A">
      <w:pPr>
        <w:rPr>
          <w:rFonts w:ascii="Times New Roman" w:hAnsi="Times New Roman"/>
          <w:szCs w:val="24"/>
        </w:rPr>
      </w:pPr>
      <w:proofErr w:type="gramStart"/>
      <w:r w:rsidRPr="006F325A">
        <w:rPr>
          <w:rFonts w:ascii="Times New Roman" w:hAnsi="Times New Roman"/>
          <w:szCs w:val="24"/>
        </w:rPr>
        <w:t>{ ação</w:t>
      </w:r>
      <w:proofErr w:type="gramEnd"/>
      <w:r w:rsidRPr="006F325A">
        <w:rPr>
          <w:rFonts w:ascii="Times New Roman" w:hAnsi="Times New Roman"/>
          <w:szCs w:val="24"/>
        </w:rPr>
        <w:t xml:space="preserve"> }</w:t>
      </w:r>
    </w:p>
    <w:p w14:paraId="02B6B0EA" w14:textId="77777777" w:rsidR="006F325A" w:rsidRPr="006F325A" w:rsidRDefault="006F325A" w:rsidP="006F325A">
      <w:pPr>
        <w:rPr>
          <w:rFonts w:ascii="Times New Roman" w:hAnsi="Times New Roman"/>
          <w:szCs w:val="24"/>
        </w:rPr>
      </w:pPr>
    </w:p>
    <w:p w14:paraId="35ADBA8E" w14:textId="77777777" w:rsidR="006F325A" w:rsidRPr="006F325A" w:rsidRDefault="006F325A" w:rsidP="006F325A">
      <w:pPr>
        <w:rPr>
          <w:rFonts w:ascii="Times New Roman" w:hAnsi="Times New Roman"/>
          <w:szCs w:val="24"/>
        </w:rPr>
      </w:pPr>
      <w:r w:rsidRPr="006F325A">
        <w:rPr>
          <w:rFonts w:ascii="Times New Roman" w:hAnsi="Times New Roman"/>
          <w:szCs w:val="24"/>
        </w:rPr>
        <w:t>Exemplo.</w:t>
      </w:r>
    </w:p>
    <w:p w14:paraId="64DAA03E" w14:textId="08461733" w:rsidR="006F325A" w:rsidRPr="006F325A" w:rsidRDefault="006F325A" w:rsidP="006F325A">
      <w:pPr>
        <w:rPr>
          <w:rFonts w:ascii="Times New Roman" w:hAnsi="Times New Roman"/>
          <w:szCs w:val="24"/>
        </w:rPr>
      </w:pPr>
      <w:proofErr w:type="gramStart"/>
      <w:r w:rsidRPr="006F325A">
        <w:rPr>
          <w:rFonts w:ascii="Times New Roman" w:hAnsi="Times New Roman"/>
          <w:szCs w:val="24"/>
        </w:rPr>
        <w:t>for</w:t>
      </w:r>
      <w:proofErr w:type="gramEnd"/>
      <w:r w:rsidRPr="006F325A">
        <w:rPr>
          <w:rFonts w:ascii="Times New Roman" w:hAnsi="Times New Roman"/>
          <w:szCs w:val="24"/>
        </w:rPr>
        <w:t xml:space="preserve"> (x = 0 ; x &lt;= 10 ; x</w:t>
      </w:r>
      <w:ins w:id="67" w:author="Angelo Ferro" w:date="2016-08-11T09:21:00Z">
        <w:r w:rsidRPr="006F325A">
          <w:rPr>
            <w:rFonts w:ascii="Times New Roman" w:hAnsi="Times New Roman"/>
            <w:szCs w:val="24"/>
          </w:rPr>
          <w:t>++)</w:t>
        </w:r>
        <w:r w:rsidR="00CC347C">
          <w:rPr>
            <w:rFonts w:ascii="Times New Roman" w:hAnsi="Times New Roman"/>
            <w:szCs w:val="24"/>
          </w:rPr>
          <w:t>{</w:t>
        </w:r>
      </w:ins>
      <w:del w:id="68" w:author="Angelo Ferro" w:date="2016-08-11T09:21:00Z">
        <w:r w:rsidRPr="006F325A">
          <w:rPr>
            <w:rFonts w:ascii="Times New Roman" w:hAnsi="Times New Roman"/>
            <w:szCs w:val="24"/>
          </w:rPr>
          <w:delText>++)</w:delText>
        </w:r>
      </w:del>
    </w:p>
    <w:p w14:paraId="32426662" w14:textId="03F4BE06" w:rsidR="006F325A" w:rsidRDefault="00CC347C" w:rsidP="006F325A">
      <w:pPr>
        <w:rPr>
          <w:rFonts w:ascii="Times New Roman" w:hAnsi="Times New Roman"/>
          <w:szCs w:val="24"/>
        </w:rPr>
      </w:pPr>
      <w:ins w:id="69" w:author="Angelo Ferro" w:date="2016-08-11T09:21:00Z">
        <w:r>
          <w:rPr>
            <w:rFonts w:ascii="Times New Roman" w:hAnsi="Times New Roman"/>
            <w:szCs w:val="24"/>
          </w:rPr>
          <w:tab/>
        </w:r>
      </w:ins>
      <w:del w:id="70" w:author="Angelo Ferro" w:date="2016-08-11T09:21:00Z">
        <w:r w:rsidR="006F325A" w:rsidRPr="006F325A">
          <w:rPr>
            <w:rFonts w:ascii="Times New Roman" w:hAnsi="Times New Roman"/>
            <w:szCs w:val="24"/>
          </w:rPr>
          <w:delText>{</w:delText>
        </w:r>
      </w:del>
      <w:proofErr w:type="spellStart"/>
      <w:proofErr w:type="gramStart"/>
      <w:r w:rsidR="006F325A" w:rsidRPr="006F325A">
        <w:rPr>
          <w:rFonts w:ascii="Times New Roman" w:hAnsi="Times New Roman"/>
          <w:szCs w:val="24"/>
        </w:rPr>
        <w:t>alert</w:t>
      </w:r>
      <w:proofErr w:type="spellEnd"/>
      <w:proofErr w:type="gramEnd"/>
      <w:r w:rsidR="006F325A" w:rsidRPr="006F325A">
        <w:rPr>
          <w:rFonts w:ascii="Times New Roman" w:hAnsi="Times New Roman"/>
          <w:szCs w:val="24"/>
        </w:rPr>
        <w:t xml:space="preserve"> ("X igual a " + x) </w:t>
      </w:r>
      <w:del w:id="71" w:author="Angelo Ferro" w:date="2016-08-11T09:21:00Z">
        <w:r w:rsidR="006F325A" w:rsidRPr="006F325A">
          <w:rPr>
            <w:rFonts w:ascii="Times New Roman" w:hAnsi="Times New Roman"/>
            <w:szCs w:val="24"/>
          </w:rPr>
          <w:delText>}</w:delText>
        </w:r>
      </w:del>
    </w:p>
    <w:p w14:paraId="385E7ABE" w14:textId="5F2A8C06" w:rsidR="006F325A" w:rsidRPr="006F325A" w:rsidRDefault="00CC347C" w:rsidP="006F325A">
      <w:pPr>
        <w:rPr>
          <w:rFonts w:ascii="Times New Roman" w:hAnsi="Times New Roman"/>
          <w:szCs w:val="24"/>
        </w:rPr>
      </w:pPr>
      <w:ins w:id="72" w:author="Angelo Ferro" w:date="2016-08-11T09:21:00Z">
        <w:r>
          <w:rPr>
            <w:rFonts w:ascii="Times New Roman" w:hAnsi="Times New Roman"/>
            <w:szCs w:val="24"/>
          </w:rPr>
          <w:t>}</w:t>
        </w:r>
      </w:ins>
    </w:p>
    <w:p w14:paraId="1B97AD42" w14:textId="77777777" w:rsidR="006F325A" w:rsidRPr="006F325A" w:rsidRDefault="006F325A" w:rsidP="006F325A">
      <w:pPr>
        <w:rPr>
          <w:rFonts w:ascii="Times New Roman" w:hAnsi="Times New Roman"/>
          <w:szCs w:val="24"/>
        </w:rPr>
      </w:pPr>
      <w:r w:rsidRPr="006F325A">
        <w:rPr>
          <w:rFonts w:ascii="Times New Roman" w:hAnsi="Times New Roman"/>
          <w:szCs w:val="24"/>
        </w:rPr>
        <w:t>Comando WHILE</w:t>
      </w:r>
    </w:p>
    <w:p w14:paraId="24DE7579" w14:textId="77777777" w:rsidR="006F325A" w:rsidRPr="006F325A" w:rsidRDefault="006F325A" w:rsidP="006F325A">
      <w:pPr>
        <w:rPr>
          <w:rFonts w:ascii="Times New Roman" w:hAnsi="Times New Roman"/>
          <w:szCs w:val="24"/>
        </w:rPr>
      </w:pPr>
      <w:r w:rsidRPr="006F325A">
        <w:rPr>
          <w:rFonts w:ascii="Times New Roman" w:hAnsi="Times New Roman"/>
          <w:szCs w:val="24"/>
        </w:rPr>
        <w:t>Executa uma ação enquanto determinada condição for verdadeira.</w:t>
      </w:r>
    </w:p>
    <w:p w14:paraId="054D7B27"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while</w:t>
      </w:r>
      <w:proofErr w:type="spellEnd"/>
      <w:proofErr w:type="gramEnd"/>
      <w:r w:rsidRPr="006F325A">
        <w:rPr>
          <w:rFonts w:ascii="Times New Roman" w:hAnsi="Times New Roman"/>
          <w:szCs w:val="24"/>
        </w:rPr>
        <w:t xml:space="preserve"> (condição)</w:t>
      </w:r>
    </w:p>
    <w:p w14:paraId="087A32A1" w14:textId="77777777" w:rsidR="006F325A" w:rsidRDefault="006F325A" w:rsidP="006F325A">
      <w:pPr>
        <w:rPr>
          <w:rFonts w:ascii="Times New Roman" w:hAnsi="Times New Roman"/>
          <w:szCs w:val="24"/>
        </w:rPr>
      </w:pPr>
      <w:proofErr w:type="gramStart"/>
      <w:r w:rsidRPr="006F325A">
        <w:rPr>
          <w:rFonts w:ascii="Times New Roman" w:hAnsi="Times New Roman"/>
          <w:szCs w:val="24"/>
        </w:rPr>
        <w:t>{ ação</w:t>
      </w:r>
      <w:proofErr w:type="gramEnd"/>
      <w:r w:rsidRPr="006F325A">
        <w:rPr>
          <w:rFonts w:ascii="Times New Roman" w:hAnsi="Times New Roman"/>
          <w:szCs w:val="24"/>
        </w:rPr>
        <w:t xml:space="preserve"> }</w:t>
      </w:r>
    </w:p>
    <w:p w14:paraId="52F50B73" w14:textId="77777777" w:rsidR="006F325A" w:rsidRPr="006F325A" w:rsidRDefault="006F325A" w:rsidP="006F325A">
      <w:pPr>
        <w:rPr>
          <w:rFonts w:ascii="Times New Roman" w:hAnsi="Times New Roman"/>
          <w:szCs w:val="24"/>
        </w:rPr>
      </w:pPr>
    </w:p>
    <w:p w14:paraId="1DC52720" w14:textId="77777777" w:rsidR="006F325A" w:rsidRPr="006F325A" w:rsidRDefault="006F325A" w:rsidP="006F325A">
      <w:pPr>
        <w:rPr>
          <w:rFonts w:ascii="Times New Roman" w:hAnsi="Times New Roman"/>
          <w:szCs w:val="24"/>
        </w:rPr>
      </w:pPr>
      <w:r w:rsidRPr="006F325A">
        <w:rPr>
          <w:rFonts w:ascii="Times New Roman" w:hAnsi="Times New Roman"/>
          <w:szCs w:val="24"/>
        </w:rPr>
        <w:t>Exemplo.</w:t>
      </w:r>
    </w:p>
    <w:p w14:paraId="2F7AC321" w14:textId="77777777" w:rsidR="006F325A" w:rsidRPr="006F325A" w:rsidRDefault="006F325A" w:rsidP="006F325A">
      <w:pPr>
        <w:rPr>
          <w:rFonts w:ascii="Times New Roman" w:hAnsi="Times New Roman"/>
          <w:szCs w:val="24"/>
        </w:rPr>
      </w:pPr>
      <w:proofErr w:type="gramStart"/>
      <w:r w:rsidRPr="006F325A">
        <w:rPr>
          <w:rFonts w:ascii="Times New Roman" w:hAnsi="Times New Roman"/>
          <w:szCs w:val="24"/>
        </w:rPr>
        <w:t>var</w:t>
      </w:r>
      <w:proofErr w:type="gramEnd"/>
      <w:r w:rsidRPr="006F325A">
        <w:rPr>
          <w:rFonts w:ascii="Times New Roman" w:hAnsi="Times New Roman"/>
          <w:szCs w:val="24"/>
        </w:rPr>
        <w:t xml:space="preserve"> contador = 10</w:t>
      </w:r>
    </w:p>
    <w:p w14:paraId="139C8DED"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while</w:t>
      </w:r>
      <w:proofErr w:type="spellEnd"/>
      <w:proofErr w:type="gramEnd"/>
      <w:r w:rsidRPr="006F325A">
        <w:rPr>
          <w:rFonts w:ascii="Times New Roman" w:hAnsi="Times New Roman"/>
          <w:szCs w:val="24"/>
        </w:rPr>
        <w:t xml:space="preserve"> (contador &gt; 1)</w:t>
      </w:r>
    </w:p>
    <w:p w14:paraId="77FD74C4" w14:textId="77777777" w:rsidR="006F325A" w:rsidRDefault="006F325A" w:rsidP="006F325A">
      <w:pPr>
        <w:rPr>
          <w:rFonts w:ascii="Times New Roman" w:hAnsi="Times New Roman"/>
          <w:szCs w:val="24"/>
        </w:rPr>
      </w:pPr>
      <w:proofErr w:type="gramStart"/>
      <w:r w:rsidRPr="006F325A">
        <w:rPr>
          <w:rFonts w:ascii="Times New Roman" w:hAnsi="Times New Roman"/>
          <w:szCs w:val="24"/>
        </w:rPr>
        <w:t>{ contador</w:t>
      </w:r>
      <w:proofErr w:type="gramEnd"/>
      <w:r w:rsidRPr="006F325A">
        <w:rPr>
          <w:rFonts w:ascii="Times New Roman" w:hAnsi="Times New Roman"/>
          <w:szCs w:val="24"/>
        </w:rPr>
        <w:t>-- }</w:t>
      </w:r>
    </w:p>
    <w:p w14:paraId="517581D5" w14:textId="77777777" w:rsidR="006F325A" w:rsidRPr="006F325A" w:rsidRDefault="006F325A" w:rsidP="006F325A">
      <w:pPr>
        <w:rPr>
          <w:rFonts w:ascii="Times New Roman" w:hAnsi="Times New Roman"/>
          <w:szCs w:val="24"/>
        </w:rPr>
      </w:pPr>
    </w:p>
    <w:p w14:paraId="2402A152" w14:textId="77777777" w:rsidR="006F325A" w:rsidRPr="006F325A" w:rsidRDefault="006F325A" w:rsidP="006F325A">
      <w:pPr>
        <w:rPr>
          <w:rFonts w:ascii="Times New Roman" w:hAnsi="Times New Roman"/>
          <w:szCs w:val="24"/>
        </w:rPr>
      </w:pPr>
      <w:r w:rsidRPr="006F325A">
        <w:rPr>
          <w:rFonts w:ascii="Times New Roman" w:hAnsi="Times New Roman"/>
          <w:szCs w:val="24"/>
        </w:rPr>
        <w:t>Move condicional</w:t>
      </w:r>
    </w:p>
    <w:p w14:paraId="13F39192" w14:textId="77777777" w:rsidR="006F325A" w:rsidRDefault="006F325A" w:rsidP="006F325A">
      <w:pPr>
        <w:rPr>
          <w:rFonts w:ascii="Times New Roman" w:hAnsi="Times New Roman"/>
          <w:szCs w:val="24"/>
        </w:rPr>
      </w:pPr>
      <w:proofErr w:type="gramStart"/>
      <w:r w:rsidRPr="006F325A">
        <w:rPr>
          <w:rFonts w:ascii="Times New Roman" w:hAnsi="Times New Roman"/>
          <w:szCs w:val="24"/>
        </w:rPr>
        <w:t>receptor</w:t>
      </w:r>
      <w:proofErr w:type="gramEnd"/>
      <w:r w:rsidRPr="006F325A">
        <w:rPr>
          <w:rFonts w:ascii="Times New Roman" w:hAnsi="Times New Roman"/>
          <w:szCs w:val="24"/>
        </w:rPr>
        <w:t xml:space="preserve"> = ( (condição) ? </w:t>
      </w:r>
      <w:proofErr w:type="gramStart"/>
      <w:r w:rsidRPr="006F325A">
        <w:rPr>
          <w:rFonts w:ascii="Times New Roman" w:hAnsi="Times New Roman"/>
          <w:szCs w:val="24"/>
        </w:rPr>
        <w:t>verdadeiro :</w:t>
      </w:r>
      <w:proofErr w:type="gramEnd"/>
      <w:r w:rsidRPr="006F325A">
        <w:rPr>
          <w:rFonts w:ascii="Times New Roman" w:hAnsi="Times New Roman"/>
          <w:szCs w:val="24"/>
        </w:rPr>
        <w:t xml:space="preserve"> falso)</w:t>
      </w:r>
    </w:p>
    <w:p w14:paraId="02244C29" w14:textId="77777777" w:rsidR="006F325A" w:rsidRPr="006F325A" w:rsidRDefault="006F325A" w:rsidP="006F325A">
      <w:pPr>
        <w:rPr>
          <w:rFonts w:ascii="Times New Roman" w:hAnsi="Times New Roman"/>
          <w:szCs w:val="24"/>
        </w:rPr>
      </w:pPr>
    </w:p>
    <w:p w14:paraId="458A6443" w14:textId="77777777" w:rsidR="006F325A" w:rsidRPr="006F325A" w:rsidRDefault="006F325A" w:rsidP="006F325A">
      <w:pPr>
        <w:rPr>
          <w:rFonts w:ascii="Times New Roman" w:hAnsi="Times New Roman"/>
          <w:szCs w:val="24"/>
        </w:rPr>
      </w:pPr>
      <w:r w:rsidRPr="006F325A">
        <w:rPr>
          <w:rFonts w:ascii="Times New Roman" w:hAnsi="Times New Roman"/>
          <w:szCs w:val="24"/>
        </w:rPr>
        <w:t>Exemplo.</w:t>
      </w:r>
    </w:p>
    <w:p w14:paraId="69352DFD" w14:textId="77777777" w:rsidR="006F325A" w:rsidRDefault="006F325A" w:rsidP="006F325A">
      <w:pPr>
        <w:rPr>
          <w:rFonts w:ascii="Times New Roman" w:hAnsi="Times New Roman"/>
          <w:szCs w:val="24"/>
        </w:rPr>
      </w:pPr>
      <w:proofErr w:type="spellStart"/>
      <w:r w:rsidRPr="006F325A">
        <w:rPr>
          <w:rFonts w:ascii="Times New Roman" w:hAnsi="Times New Roman"/>
          <w:szCs w:val="24"/>
        </w:rPr>
        <w:t>NomeSexo</w:t>
      </w:r>
      <w:proofErr w:type="spellEnd"/>
      <w:r w:rsidRPr="006F325A">
        <w:rPr>
          <w:rFonts w:ascii="Times New Roman" w:hAnsi="Times New Roman"/>
          <w:szCs w:val="24"/>
        </w:rPr>
        <w:t xml:space="preserve"> = ((</w:t>
      </w:r>
      <w:proofErr w:type="spellStart"/>
      <w:r w:rsidRPr="006F325A">
        <w:rPr>
          <w:rFonts w:ascii="Times New Roman" w:hAnsi="Times New Roman"/>
          <w:szCs w:val="24"/>
        </w:rPr>
        <w:t>VarSexo</w:t>
      </w:r>
      <w:proofErr w:type="spellEnd"/>
      <w:r w:rsidRPr="006F325A">
        <w:rPr>
          <w:rFonts w:ascii="Times New Roman" w:hAnsi="Times New Roman"/>
          <w:szCs w:val="24"/>
        </w:rPr>
        <w:t xml:space="preserve"> == "M"</w:t>
      </w:r>
      <w:proofErr w:type="gramStart"/>
      <w:r w:rsidRPr="006F325A">
        <w:rPr>
          <w:rFonts w:ascii="Times New Roman" w:hAnsi="Times New Roman"/>
          <w:szCs w:val="24"/>
        </w:rPr>
        <w:t>) ?</w:t>
      </w:r>
      <w:proofErr w:type="gramEnd"/>
      <w:r w:rsidRPr="006F325A">
        <w:rPr>
          <w:rFonts w:ascii="Times New Roman" w:hAnsi="Times New Roman"/>
          <w:szCs w:val="24"/>
        </w:rPr>
        <w:t xml:space="preserve"> "Masculino</w:t>
      </w:r>
      <w:proofErr w:type="gramStart"/>
      <w:r w:rsidRPr="006F325A">
        <w:rPr>
          <w:rFonts w:ascii="Times New Roman" w:hAnsi="Times New Roman"/>
          <w:szCs w:val="24"/>
        </w:rPr>
        <w:t>" :</w:t>
      </w:r>
      <w:proofErr w:type="gramEnd"/>
      <w:r w:rsidRPr="006F325A">
        <w:rPr>
          <w:rFonts w:ascii="Times New Roman" w:hAnsi="Times New Roman"/>
          <w:szCs w:val="24"/>
        </w:rPr>
        <w:t xml:space="preserve"> "Feminino")</w:t>
      </w:r>
    </w:p>
    <w:p w14:paraId="383236FA" w14:textId="77777777" w:rsidR="006F325A" w:rsidRDefault="006F325A" w:rsidP="006F325A">
      <w:pPr>
        <w:rPr>
          <w:rFonts w:ascii="Times New Roman" w:hAnsi="Times New Roman"/>
          <w:szCs w:val="24"/>
        </w:rPr>
      </w:pPr>
    </w:p>
    <w:p w14:paraId="7973D628" w14:textId="77777777" w:rsidR="006F325A" w:rsidRPr="006F325A" w:rsidRDefault="006F325A" w:rsidP="006F325A">
      <w:pPr>
        <w:rPr>
          <w:rFonts w:ascii="Times New Roman" w:hAnsi="Times New Roman"/>
          <w:szCs w:val="24"/>
        </w:rPr>
      </w:pPr>
      <w:r w:rsidRPr="006F325A">
        <w:rPr>
          <w:rFonts w:ascii="Times New Roman" w:hAnsi="Times New Roman"/>
          <w:szCs w:val="24"/>
        </w:rPr>
        <w:t>Operadores Lógicos</w:t>
      </w:r>
    </w:p>
    <w:p w14:paraId="6BEBA55B" w14:textId="77777777" w:rsidR="006F325A" w:rsidRPr="006F325A" w:rsidRDefault="006F325A" w:rsidP="006F325A">
      <w:pPr>
        <w:rPr>
          <w:rFonts w:ascii="Times New Roman" w:hAnsi="Times New Roman"/>
          <w:szCs w:val="24"/>
        </w:rPr>
      </w:pPr>
      <w:r w:rsidRPr="006F325A">
        <w:rPr>
          <w:rFonts w:ascii="Times New Roman" w:hAnsi="Times New Roman"/>
          <w:szCs w:val="24"/>
        </w:rPr>
        <w:t>Os principais operadores lógicos a serem utilizados em comandos condicionais são: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35"/>
        <w:gridCol w:w="1980"/>
      </w:tblGrid>
      <w:tr w:rsidR="006F325A" w:rsidRPr="006F325A" w14:paraId="657655C5" w14:textId="77777777" w:rsidTr="006F325A">
        <w:trPr>
          <w:tblCellSpacing w:w="0" w:type="dxa"/>
        </w:trPr>
        <w:tc>
          <w:tcPr>
            <w:tcW w:w="2835" w:type="dxa"/>
            <w:shd w:val="clear" w:color="auto" w:fill="FFFFFF"/>
            <w:vAlign w:val="center"/>
            <w:hideMark/>
          </w:tcPr>
          <w:p w14:paraId="4A337265" w14:textId="77777777" w:rsidR="006F325A" w:rsidRPr="006F325A" w:rsidRDefault="006F325A" w:rsidP="006F325A">
            <w:pPr>
              <w:rPr>
                <w:rFonts w:ascii="Times New Roman" w:hAnsi="Times New Roman"/>
                <w:szCs w:val="24"/>
              </w:rPr>
            </w:pPr>
            <w:r w:rsidRPr="006F325A">
              <w:rPr>
                <w:rFonts w:ascii="Times New Roman" w:hAnsi="Times New Roman"/>
                <w:szCs w:val="24"/>
              </w:rPr>
              <w:t>OPERADORES LÓGICOS</w:t>
            </w:r>
          </w:p>
        </w:tc>
        <w:tc>
          <w:tcPr>
            <w:tcW w:w="1980" w:type="dxa"/>
            <w:shd w:val="clear" w:color="auto" w:fill="FFFFFF"/>
            <w:vAlign w:val="center"/>
            <w:hideMark/>
          </w:tcPr>
          <w:p w14:paraId="32B85A8B" w14:textId="77777777" w:rsidR="006F325A" w:rsidRPr="006F325A" w:rsidRDefault="006F325A" w:rsidP="006F325A">
            <w:pPr>
              <w:rPr>
                <w:rFonts w:ascii="Times New Roman" w:hAnsi="Times New Roman"/>
                <w:szCs w:val="24"/>
              </w:rPr>
            </w:pPr>
            <w:r w:rsidRPr="006F325A">
              <w:rPr>
                <w:rFonts w:ascii="Times New Roman" w:hAnsi="Times New Roman"/>
                <w:szCs w:val="24"/>
              </w:rPr>
              <w:t>SIGNIFICADO</w:t>
            </w:r>
          </w:p>
        </w:tc>
      </w:tr>
      <w:tr w:rsidR="006F325A" w:rsidRPr="006F325A" w14:paraId="6A9A20B0" w14:textId="77777777" w:rsidTr="006F325A">
        <w:trPr>
          <w:tblCellSpacing w:w="0" w:type="dxa"/>
        </w:trPr>
        <w:tc>
          <w:tcPr>
            <w:tcW w:w="2835" w:type="dxa"/>
            <w:shd w:val="clear" w:color="auto" w:fill="FFFFFF"/>
            <w:vAlign w:val="center"/>
            <w:hideMark/>
          </w:tcPr>
          <w:p w14:paraId="07C54727" w14:textId="77777777" w:rsidR="006F325A" w:rsidRPr="006F325A" w:rsidRDefault="006F325A" w:rsidP="006F325A">
            <w:pPr>
              <w:rPr>
                <w:rFonts w:ascii="Times New Roman" w:hAnsi="Times New Roman"/>
                <w:szCs w:val="24"/>
              </w:rPr>
            </w:pPr>
            <w:r w:rsidRPr="006F325A">
              <w:rPr>
                <w:rFonts w:ascii="Times New Roman" w:hAnsi="Times New Roman"/>
                <w:szCs w:val="24"/>
              </w:rPr>
              <w:t>= =</w:t>
            </w:r>
          </w:p>
        </w:tc>
        <w:tc>
          <w:tcPr>
            <w:tcW w:w="1980" w:type="dxa"/>
            <w:shd w:val="clear" w:color="auto" w:fill="FFFFFF"/>
            <w:vAlign w:val="center"/>
            <w:hideMark/>
          </w:tcPr>
          <w:p w14:paraId="36475BD1" w14:textId="77777777" w:rsidR="006F325A" w:rsidRPr="006F325A" w:rsidRDefault="006F325A" w:rsidP="006F325A">
            <w:pPr>
              <w:rPr>
                <w:rFonts w:ascii="Times New Roman" w:hAnsi="Times New Roman"/>
                <w:szCs w:val="24"/>
              </w:rPr>
            </w:pPr>
            <w:r w:rsidRPr="006F325A">
              <w:rPr>
                <w:rFonts w:ascii="Times New Roman" w:hAnsi="Times New Roman"/>
                <w:szCs w:val="24"/>
              </w:rPr>
              <w:t>Igual</w:t>
            </w:r>
          </w:p>
        </w:tc>
      </w:tr>
      <w:tr w:rsidR="006F325A" w:rsidRPr="006F325A" w14:paraId="0CE87ADE" w14:textId="77777777" w:rsidTr="006F325A">
        <w:trPr>
          <w:tblCellSpacing w:w="0" w:type="dxa"/>
        </w:trPr>
        <w:tc>
          <w:tcPr>
            <w:tcW w:w="2835" w:type="dxa"/>
            <w:shd w:val="clear" w:color="auto" w:fill="FFFFFF"/>
            <w:vAlign w:val="center"/>
            <w:hideMark/>
          </w:tcPr>
          <w:p w14:paraId="35E4EFE2"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1980" w:type="dxa"/>
            <w:shd w:val="clear" w:color="auto" w:fill="FFFFFF"/>
            <w:vAlign w:val="center"/>
            <w:hideMark/>
          </w:tcPr>
          <w:p w14:paraId="2AD372D1" w14:textId="77777777" w:rsidR="006F325A" w:rsidRPr="006F325A" w:rsidRDefault="006F325A" w:rsidP="006F325A">
            <w:pPr>
              <w:rPr>
                <w:rFonts w:ascii="Times New Roman" w:hAnsi="Times New Roman"/>
                <w:szCs w:val="24"/>
              </w:rPr>
            </w:pPr>
            <w:r w:rsidRPr="006F325A">
              <w:rPr>
                <w:rFonts w:ascii="Times New Roman" w:hAnsi="Times New Roman"/>
                <w:szCs w:val="24"/>
              </w:rPr>
              <w:t>Diferente</w:t>
            </w:r>
          </w:p>
        </w:tc>
      </w:tr>
      <w:tr w:rsidR="006F325A" w:rsidRPr="006F325A" w14:paraId="4C40CFA2" w14:textId="77777777" w:rsidTr="006F325A">
        <w:trPr>
          <w:tblCellSpacing w:w="0" w:type="dxa"/>
        </w:trPr>
        <w:tc>
          <w:tcPr>
            <w:tcW w:w="2835" w:type="dxa"/>
            <w:shd w:val="clear" w:color="auto" w:fill="FFFFFF"/>
            <w:vAlign w:val="center"/>
            <w:hideMark/>
          </w:tcPr>
          <w:p w14:paraId="4DBE604D" w14:textId="77777777" w:rsidR="006F325A" w:rsidRPr="006F325A" w:rsidRDefault="006F325A" w:rsidP="006F325A">
            <w:pPr>
              <w:rPr>
                <w:rFonts w:ascii="Times New Roman" w:hAnsi="Times New Roman"/>
                <w:szCs w:val="24"/>
              </w:rPr>
            </w:pPr>
            <w:r w:rsidRPr="006F325A">
              <w:rPr>
                <w:rFonts w:ascii="Times New Roman" w:hAnsi="Times New Roman"/>
                <w:szCs w:val="24"/>
              </w:rPr>
              <w:t>&gt;</w:t>
            </w:r>
          </w:p>
        </w:tc>
        <w:tc>
          <w:tcPr>
            <w:tcW w:w="1980" w:type="dxa"/>
            <w:shd w:val="clear" w:color="auto" w:fill="FFFFFF"/>
            <w:vAlign w:val="center"/>
            <w:hideMark/>
          </w:tcPr>
          <w:p w14:paraId="1B815905" w14:textId="77777777" w:rsidR="006F325A" w:rsidRPr="006F325A" w:rsidRDefault="006F325A" w:rsidP="006F325A">
            <w:pPr>
              <w:rPr>
                <w:rFonts w:ascii="Times New Roman" w:hAnsi="Times New Roman"/>
                <w:szCs w:val="24"/>
              </w:rPr>
            </w:pPr>
            <w:r w:rsidRPr="006F325A">
              <w:rPr>
                <w:rFonts w:ascii="Times New Roman" w:hAnsi="Times New Roman"/>
                <w:szCs w:val="24"/>
              </w:rPr>
              <w:t>Maior</w:t>
            </w:r>
          </w:p>
        </w:tc>
      </w:tr>
      <w:tr w:rsidR="006F325A" w:rsidRPr="006F325A" w14:paraId="4CF37103" w14:textId="77777777" w:rsidTr="006F325A">
        <w:trPr>
          <w:tblCellSpacing w:w="0" w:type="dxa"/>
        </w:trPr>
        <w:tc>
          <w:tcPr>
            <w:tcW w:w="2835" w:type="dxa"/>
            <w:shd w:val="clear" w:color="auto" w:fill="FFFFFF"/>
            <w:vAlign w:val="center"/>
            <w:hideMark/>
          </w:tcPr>
          <w:p w14:paraId="6D6A6A3E" w14:textId="77777777" w:rsidR="006F325A" w:rsidRPr="006F325A" w:rsidRDefault="006F325A" w:rsidP="006F325A">
            <w:pPr>
              <w:rPr>
                <w:rFonts w:ascii="Times New Roman" w:hAnsi="Times New Roman"/>
                <w:szCs w:val="24"/>
              </w:rPr>
            </w:pPr>
            <w:r w:rsidRPr="006F325A">
              <w:rPr>
                <w:rFonts w:ascii="Times New Roman" w:hAnsi="Times New Roman"/>
                <w:szCs w:val="24"/>
              </w:rPr>
              <w:t>&gt;=</w:t>
            </w:r>
          </w:p>
        </w:tc>
        <w:tc>
          <w:tcPr>
            <w:tcW w:w="1980" w:type="dxa"/>
            <w:shd w:val="clear" w:color="auto" w:fill="FFFFFF"/>
            <w:vAlign w:val="center"/>
            <w:hideMark/>
          </w:tcPr>
          <w:p w14:paraId="267AB80C" w14:textId="77777777" w:rsidR="006F325A" w:rsidRPr="006F325A" w:rsidRDefault="006F325A" w:rsidP="006F325A">
            <w:pPr>
              <w:rPr>
                <w:rFonts w:ascii="Times New Roman" w:hAnsi="Times New Roman"/>
                <w:szCs w:val="24"/>
              </w:rPr>
            </w:pPr>
            <w:r w:rsidRPr="006F325A">
              <w:rPr>
                <w:rFonts w:ascii="Times New Roman" w:hAnsi="Times New Roman"/>
                <w:szCs w:val="24"/>
              </w:rPr>
              <w:t>Maior ou Igual</w:t>
            </w:r>
          </w:p>
        </w:tc>
      </w:tr>
      <w:tr w:rsidR="006F325A" w:rsidRPr="006F325A" w14:paraId="351866E9" w14:textId="77777777" w:rsidTr="006F325A">
        <w:trPr>
          <w:tblCellSpacing w:w="0" w:type="dxa"/>
        </w:trPr>
        <w:tc>
          <w:tcPr>
            <w:tcW w:w="2835" w:type="dxa"/>
            <w:shd w:val="clear" w:color="auto" w:fill="FFFFFF"/>
            <w:vAlign w:val="center"/>
            <w:hideMark/>
          </w:tcPr>
          <w:p w14:paraId="324352F6" w14:textId="77777777" w:rsidR="006F325A" w:rsidRPr="006F325A" w:rsidRDefault="006F325A" w:rsidP="006F325A">
            <w:pPr>
              <w:rPr>
                <w:rFonts w:ascii="Times New Roman" w:hAnsi="Times New Roman"/>
                <w:szCs w:val="24"/>
              </w:rPr>
            </w:pPr>
            <w:r w:rsidRPr="006F325A">
              <w:rPr>
                <w:rFonts w:ascii="Times New Roman" w:hAnsi="Times New Roman"/>
                <w:szCs w:val="24"/>
              </w:rPr>
              <w:t>&lt;</w:t>
            </w:r>
          </w:p>
        </w:tc>
        <w:tc>
          <w:tcPr>
            <w:tcW w:w="1980" w:type="dxa"/>
            <w:shd w:val="clear" w:color="auto" w:fill="FFFFFF"/>
            <w:vAlign w:val="center"/>
            <w:hideMark/>
          </w:tcPr>
          <w:p w14:paraId="5BD27D29" w14:textId="77777777" w:rsidR="006F325A" w:rsidRPr="006F325A" w:rsidRDefault="006F325A" w:rsidP="006F325A">
            <w:pPr>
              <w:rPr>
                <w:rFonts w:ascii="Times New Roman" w:hAnsi="Times New Roman"/>
                <w:szCs w:val="24"/>
              </w:rPr>
            </w:pPr>
            <w:r w:rsidRPr="006F325A">
              <w:rPr>
                <w:rFonts w:ascii="Times New Roman" w:hAnsi="Times New Roman"/>
                <w:szCs w:val="24"/>
              </w:rPr>
              <w:t>Menor</w:t>
            </w:r>
          </w:p>
        </w:tc>
      </w:tr>
      <w:tr w:rsidR="006F325A" w:rsidRPr="006F325A" w14:paraId="1C5EB00B" w14:textId="77777777" w:rsidTr="006F325A">
        <w:trPr>
          <w:tblCellSpacing w:w="0" w:type="dxa"/>
        </w:trPr>
        <w:tc>
          <w:tcPr>
            <w:tcW w:w="2835" w:type="dxa"/>
            <w:shd w:val="clear" w:color="auto" w:fill="FFFFFF"/>
            <w:vAlign w:val="center"/>
            <w:hideMark/>
          </w:tcPr>
          <w:p w14:paraId="0430CA65" w14:textId="77777777" w:rsidR="006F325A" w:rsidRPr="006F325A" w:rsidRDefault="006F325A" w:rsidP="006F325A">
            <w:pPr>
              <w:rPr>
                <w:rFonts w:ascii="Times New Roman" w:hAnsi="Times New Roman"/>
                <w:szCs w:val="24"/>
              </w:rPr>
            </w:pPr>
            <w:r w:rsidRPr="006F325A">
              <w:rPr>
                <w:rFonts w:ascii="Times New Roman" w:hAnsi="Times New Roman"/>
                <w:szCs w:val="24"/>
              </w:rPr>
              <w:t>&lt;=</w:t>
            </w:r>
          </w:p>
        </w:tc>
        <w:tc>
          <w:tcPr>
            <w:tcW w:w="1980" w:type="dxa"/>
            <w:shd w:val="clear" w:color="auto" w:fill="FFFFFF"/>
            <w:vAlign w:val="center"/>
            <w:hideMark/>
          </w:tcPr>
          <w:p w14:paraId="5ED13EAF" w14:textId="77777777" w:rsidR="006F325A" w:rsidRPr="006F325A" w:rsidRDefault="006F325A" w:rsidP="006F325A">
            <w:pPr>
              <w:rPr>
                <w:rFonts w:ascii="Times New Roman" w:hAnsi="Times New Roman"/>
                <w:szCs w:val="24"/>
              </w:rPr>
            </w:pPr>
            <w:r w:rsidRPr="006F325A">
              <w:rPr>
                <w:rFonts w:ascii="Times New Roman" w:hAnsi="Times New Roman"/>
                <w:szCs w:val="24"/>
              </w:rPr>
              <w:t>Menor ou Igual</w:t>
            </w:r>
          </w:p>
        </w:tc>
      </w:tr>
      <w:tr w:rsidR="006F325A" w:rsidRPr="006F325A" w14:paraId="1A45A7FC" w14:textId="77777777" w:rsidTr="006F325A">
        <w:trPr>
          <w:tblCellSpacing w:w="0" w:type="dxa"/>
        </w:trPr>
        <w:tc>
          <w:tcPr>
            <w:tcW w:w="2835" w:type="dxa"/>
            <w:shd w:val="clear" w:color="auto" w:fill="FFFFFF"/>
            <w:vAlign w:val="center"/>
            <w:hideMark/>
          </w:tcPr>
          <w:p w14:paraId="7794621F" w14:textId="77777777" w:rsidR="006F325A" w:rsidRPr="006F325A" w:rsidRDefault="006F325A" w:rsidP="006F325A">
            <w:pPr>
              <w:rPr>
                <w:rFonts w:ascii="Times New Roman" w:hAnsi="Times New Roman"/>
                <w:szCs w:val="24"/>
              </w:rPr>
            </w:pPr>
            <w:r w:rsidRPr="006F325A">
              <w:rPr>
                <w:rFonts w:ascii="Times New Roman" w:hAnsi="Times New Roman"/>
                <w:szCs w:val="24"/>
              </w:rPr>
              <w:t>&amp;&amp;</w:t>
            </w:r>
          </w:p>
        </w:tc>
        <w:tc>
          <w:tcPr>
            <w:tcW w:w="1980" w:type="dxa"/>
            <w:shd w:val="clear" w:color="auto" w:fill="FFFFFF"/>
            <w:vAlign w:val="center"/>
            <w:hideMark/>
          </w:tcPr>
          <w:p w14:paraId="12852E15" w14:textId="77777777" w:rsidR="006F325A" w:rsidRPr="006F325A" w:rsidRDefault="006F325A" w:rsidP="006F325A">
            <w:pPr>
              <w:rPr>
                <w:rFonts w:ascii="Times New Roman" w:hAnsi="Times New Roman"/>
                <w:szCs w:val="24"/>
              </w:rPr>
            </w:pPr>
            <w:r w:rsidRPr="006F325A">
              <w:rPr>
                <w:rFonts w:ascii="Times New Roman" w:hAnsi="Times New Roman"/>
                <w:szCs w:val="24"/>
              </w:rPr>
              <w:t>E</w:t>
            </w:r>
          </w:p>
        </w:tc>
      </w:tr>
      <w:tr w:rsidR="006F325A" w:rsidRPr="006F325A" w14:paraId="2F8F2286" w14:textId="77777777" w:rsidTr="006F325A">
        <w:trPr>
          <w:tblCellSpacing w:w="0" w:type="dxa"/>
        </w:trPr>
        <w:tc>
          <w:tcPr>
            <w:tcW w:w="2835" w:type="dxa"/>
            <w:shd w:val="clear" w:color="auto" w:fill="FFFFFF"/>
            <w:vAlign w:val="center"/>
            <w:hideMark/>
          </w:tcPr>
          <w:p w14:paraId="7D4A258A"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1980" w:type="dxa"/>
            <w:shd w:val="clear" w:color="auto" w:fill="FFFFFF"/>
            <w:vAlign w:val="center"/>
            <w:hideMark/>
          </w:tcPr>
          <w:p w14:paraId="208F2BC7" w14:textId="77777777" w:rsidR="006F325A" w:rsidRPr="006F325A" w:rsidRDefault="006F325A" w:rsidP="006F325A">
            <w:pPr>
              <w:rPr>
                <w:rFonts w:ascii="Times New Roman" w:hAnsi="Times New Roman"/>
                <w:szCs w:val="24"/>
              </w:rPr>
            </w:pPr>
            <w:r w:rsidRPr="006F325A">
              <w:rPr>
                <w:rFonts w:ascii="Times New Roman" w:hAnsi="Times New Roman"/>
                <w:szCs w:val="24"/>
              </w:rPr>
              <w:t>Ou</w:t>
            </w:r>
          </w:p>
        </w:tc>
      </w:tr>
    </w:tbl>
    <w:p w14:paraId="212C2F1F" w14:textId="77777777" w:rsidR="006F325A" w:rsidRDefault="006F325A" w:rsidP="006F325A">
      <w:pPr>
        <w:rPr>
          <w:rFonts w:ascii="Times New Roman" w:hAnsi="Times New Roman"/>
          <w:szCs w:val="24"/>
        </w:rPr>
      </w:pPr>
    </w:p>
    <w:p w14:paraId="371873D5" w14:textId="77777777" w:rsidR="006F325A" w:rsidRPr="006F325A" w:rsidRDefault="006F325A" w:rsidP="006F325A">
      <w:pPr>
        <w:rPr>
          <w:rFonts w:ascii="Times New Roman" w:hAnsi="Times New Roman"/>
          <w:szCs w:val="24"/>
        </w:rPr>
      </w:pPr>
      <w:r w:rsidRPr="006F325A">
        <w:rPr>
          <w:rFonts w:ascii="Times New Roman" w:hAnsi="Times New Roman"/>
          <w:szCs w:val="24"/>
        </w:rPr>
        <w:t>Operadores Matemáticos</w:t>
      </w:r>
      <w:r>
        <w:rPr>
          <w:rFonts w:ascii="Times New Roman" w:hAnsi="Times New Roman"/>
          <w:szCs w:val="24"/>
        </w:rPr>
        <w:t>:</w:t>
      </w:r>
    </w:p>
    <w:p w14:paraId="4020755D" w14:textId="77777777" w:rsidR="006F325A" w:rsidRDefault="006F325A" w:rsidP="006F325A">
      <w:pPr>
        <w:rPr>
          <w:rFonts w:ascii="Times New Roman" w:hAnsi="Times New Roman"/>
          <w:szCs w:val="24"/>
        </w:rPr>
      </w:pPr>
      <w:r w:rsidRPr="006F325A">
        <w:rPr>
          <w:rFonts w:ascii="Times New Roman" w:hAnsi="Times New Roman"/>
          <w:szCs w:val="24"/>
        </w:rPr>
        <w:t xml:space="preserve">Os operadores Matemáticos a serem utilizados em cálculos, referências de indexadores e manuseio de </w:t>
      </w:r>
      <w:proofErr w:type="spellStart"/>
      <w:r w:rsidRPr="006F325A">
        <w:rPr>
          <w:rFonts w:ascii="Times New Roman" w:hAnsi="Times New Roman"/>
          <w:szCs w:val="24"/>
        </w:rPr>
        <w:t>strings</w:t>
      </w:r>
      <w:proofErr w:type="spellEnd"/>
      <w:r w:rsidRPr="006F325A">
        <w:rPr>
          <w:rFonts w:ascii="Times New Roman" w:hAnsi="Times New Roman"/>
          <w:szCs w:val="24"/>
        </w:rPr>
        <w:t xml:space="preserve"> são:</w:t>
      </w:r>
    </w:p>
    <w:p w14:paraId="38435976" w14:textId="77777777" w:rsidR="006F325A" w:rsidRPr="006F325A" w:rsidRDefault="006F325A" w:rsidP="006F325A">
      <w:pPr>
        <w:rPr>
          <w:rFonts w:ascii="Times New Roman" w:hAnsi="Times New Roman"/>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060"/>
        <w:gridCol w:w="4200"/>
      </w:tblGrid>
      <w:tr w:rsidR="006F325A" w:rsidRPr="006F325A" w14:paraId="10B0B8E0" w14:textId="77777777" w:rsidTr="006F325A">
        <w:trPr>
          <w:tblCellSpacing w:w="0" w:type="dxa"/>
        </w:trPr>
        <w:tc>
          <w:tcPr>
            <w:tcW w:w="3060" w:type="dxa"/>
            <w:shd w:val="clear" w:color="auto" w:fill="CCCCCC"/>
            <w:hideMark/>
          </w:tcPr>
          <w:p w14:paraId="0ACBD432" w14:textId="77777777" w:rsidR="006F325A" w:rsidRPr="006F325A" w:rsidRDefault="006F325A" w:rsidP="006F325A">
            <w:pPr>
              <w:rPr>
                <w:rFonts w:ascii="Times New Roman" w:hAnsi="Times New Roman"/>
                <w:szCs w:val="24"/>
              </w:rPr>
            </w:pPr>
            <w:r w:rsidRPr="006F325A">
              <w:rPr>
                <w:rFonts w:ascii="Times New Roman" w:hAnsi="Times New Roman"/>
                <w:szCs w:val="24"/>
              </w:rPr>
              <w:t>OPERADORES MATEMÁTICOS</w:t>
            </w:r>
          </w:p>
        </w:tc>
        <w:tc>
          <w:tcPr>
            <w:tcW w:w="4200" w:type="dxa"/>
            <w:shd w:val="clear" w:color="auto" w:fill="CCCCCC"/>
            <w:hideMark/>
          </w:tcPr>
          <w:p w14:paraId="48982ADA" w14:textId="77777777" w:rsidR="006F325A" w:rsidRPr="006F325A" w:rsidRDefault="006F325A" w:rsidP="006F325A">
            <w:pPr>
              <w:rPr>
                <w:rFonts w:ascii="Times New Roman" w:hAnsi="Times New Roman"/>
                <w:szCs w:val="24"/>
              </w:rPr>
            </w:pPr>
            <w:r w:rsidRPr="006F325A">
              <w:rPr>
                <w:rFonts w:ascii="Times New Roman" w:hAnsi="Times New Roman"/>
                <w:szCs w:val="24"/>
              </w:rPr>
              <w:t>SIGNIFICADO</w:t>
            </w:r>
          </w:p>
        </w:tc>
      </w:tr>
      <w:tr w:rsidR="006F325A" w:rsidRPr="006F325A" w14:paraId="4E33F074" w14:textId="77777777" w:rsidTr="006F325A">
        <w:trPr>
          <w:tblCellSpacing w:w="0" w:type="dxa"/>
        </w:trPr>
        <w:tc>
          <w:tcPr>
            <w:tcW w:w="3060" w:type="dxa"/>
            <w:shd w:val="clear" w:color="auto" w:fill="FFFFFF"/>
            <w:hideMark/>
          </w:tcPr>
          <w:p w14:paraId="66B12E62"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00" w:type="dxa"/>
            <w:shd w:val="clear" w:color="auto" w:fill="FFFFFF"/>
            <w:hideMark/>
          </w:tcPr>
          <w:p w14:paraId="364D4A9B" w14:textId="77777777" w:rsidR="006F325A" w:rsidRPr="006F325A" w:rsidRDefault="006F325A" w:rsidP="006F325A">
            <w:pPr>
              <w:rPr>
                <w:rFonts w:ascii="Times New Roman" w:hAnsi="Times New Roman"/>
                <w:szCs w:val="24"/>
              </w:rPr>
            </w:pPr>
            <w:r w:rsidRPr="006F325A">
              <w:rPr>
                <w:rFonts w:ascii="Times New Roman" w:hAnsi="Times New Roman"/>
                <w:szCs w:val="24"/>
              </w:rPr>
              <w:t xml:space="preserve">Adição de valor e concatenação de </w:t>
            </w:r>
            <w:proofErr w:type="spellStart"/>
            <w:r w:rsidRPr="006F325A">
              <w:rPr>
                <w:rFonts w:ascii="Times New Roman" w:hAnsi="Times New Roman"/>
                <w:szCs w:val="24"/>
              </w:rPr>
              <w:t>strings</w:t>
            </w:r>
            <w:proofErr w:type="spellEnd"/>
            <w:r w:rsidRPr="006F325A">
              <w:rPr>
                <w:rFonts w:ascii="Times New Roman" w:hAnsi="Times New Roman"/>
                <w:szCs w:val="24"/>
              </w:rPr>
              <w:t>.</w:t>
            </w:r>
          </w:p>
        </w:tc>
      </w:tr>
      <w:tr w:rsidR="006F325A" w:rsidRPr="006F325A" w14:paraId="2428EAEF" w14:textId="77777777" w:rsidTr="006F325A">
        <w:trPr>
          <w:tblCellSpacing w:w="0" w:type="dxa"/>
        </w:trPr>
        <w:tc>
          <w:tcPr>
            <w:tcW w:w="3060" w:type="dxa"/>
            <w:shd w:val="clear" w:color="auto" w:fill="FFFFFF"/>
            <w:hideMark/>
          </w:tcPr>
          <w:p w14:paraId="399C6B4E"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00" w:type="dxa"/>
            <w:shd w:val="clear" w:color="auto" w:fill="FFFFFF"/>
            <w:hideMark/>
          </w:tcPr>
          <w:p w14:paraId="40CD6F05" w14:textId="77777777" w:rsidR="006F325A" w:rsidRPr="006F325A" w:rsidRDefault="006F325A" w:rsidP="006F325A">
            <w:pPr>
              <w:rPr>
                <w:rFonts w:ascii="Times New Roman" w:hAnsi="Times New Roman"/>
                <w:szCs w:val="24"/>
              </w:rPr>
            </w:pPr>
            <w:r w:rsidRPr="006F325A">
              <w:rPr>
                <w:rFonts w:ascii="Times New Roman" w:hAnsi="Times New Roman"/>
                <w:szCs w:val="24"/>
              </w:rPr>
              <w:t>Subtração de valores</w:t>
            </w:r>
          </w:p>
        </w:tc>
      </w:tr>
      <w:tr w:rsidR="006F325A" w:rsidRPr="006F325A" w14:paraId="2679E638" w14:textId="77777777" w:rsidTr="006F325A">
        <w:trPr>
          <w:tblCellSpacing w:w="0" w:type="dxa"/>
        </w:trPr>
        <w:tc>
          <w:tcPr>
            <w:tcW w:w="3060" w:type="dxa"/>
            <w:shd w:val="clear" w:color="auto" w:fill="FFFFFF"/>
            <w:hideMark/>
          </w:tcPr>
          <w:p w14:paraId="50C99DAD"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00" w:type="dxa"/>
            <w:shd w:val="clear" w:color="auto" w:fill="FFFFFF"/>
            <w:hideMark/>
          </w:tcPr>
          <w:p w14:paraId="61B2E14B" w14:textId="77777777" w:rsidR="006F325A" w:rsidRPr="006F325A" w:rsidRDefault="006F325A" w:rsidP="006F325A">
            <w:pPr>
              <w:rPr>
                <w:rFonts w:ascii="Times New Roman" w:hAnsi="Times New Roman"/>
                <w:szCs w:val="24"/>
              </w:rPr>
            </w:pPr>
            <w:r w:rsidRPr="006F325A">
              <w:rPr>
                <w:rFonts w:ascii="Times New Roman" w:hAnsi="Times New Roman"/>
                <w:szCs w:val="24"/>
              </w:rPr>
              <w:t>Multiplicação de valores</w:t>
            </w:r>
          </w:p>
        </w:tc>
      </w:tr>
      <w:tr w:rsidR="006F325A" w:rsidRPr="006F325A" w14:paraId="3885611A" w14:textId="77777777" w:rsidTr="006F325A">
        <w:trPr>
          <w:tblCellSpacing w:w="0" w:type="dxa"/>
        </w:trPr>
        <w:tc>
          <w:tcPr>
            <w:tcW w:w="3060" w:type="dxa"/>
            <w:shd w:val="clear" w:color="auto" w:fill="FFFFFF"/>
            <w:hideMark/>
          </w:tcPr>
          <w:p w14:paraId="2D81C25E"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00" w:type="dxa"/>
            <w:shd w:val="clear" w:color="auto" w:fill="FFFFFF"/>
            <w:hideMark/>
          </w:tcPr>
          <w:p w14:paraId="660A69B0" w14:textId="77777777" w:rsidR="006F325A" w:rsidRPr="006F325A" w:rsidRDefault="006F325A" w:rsidP="006F325A">
            <w:pPr>
              <w:rPr>
                <w:rFonts w:ascii="Times New Roman" w:hAnsi="Times New Roman"/>
                <w:szCs w:val="24"/>
              </w:rPr>
            </w:pPr>
            <w:r w:rsidRPr="006F325A">
              <w:rPr>
                <w:rFonts w:ascii="Times New Roman" w:hAnsi="Times New Roman"/>
                <w:szCs w:val="24"/>
              </w:rPr>
              <w:t>Divisão de valores</w:t>
            </w:r>
          </w:p>
        </w:tc>
      </w:tr>
      <w:tr w:rsidR="006F325A" w:rsidRPr="006F325A" w14:paraId="7B1643C5" w14:textId="77777777" w:rsidTr="006F325A">
        <w:trPr>
          <w:tblCellSpacing w:w="0" w:type="dxa"/>
        </w:trPr>
        <w:tc>
          <w:tcPr>
            <w:tcW w:w="3060" w:type="dxa"/>
            <w:shd w:val="clear" w:color="auto" w:fill="FFFFFF"/>
            <w:hideMark/>
          </w:tcPr>
          <w:p w14:paraId="6FEAE5F4"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00" w:type="dxa"/>
            <w:shd w:val="clear" w:color="auto" w:fill="FFFFFF"/>
            <w:hideMark/>
          </w:tcPr>
          <w:p w14:paraId="2184B4BC" w14:textId="77777777" w:rsidR="006F325A" w:rsidRPr="006F325A" w:rsidRDefault="006F325A" w:rsidP="006F325A">
            <w:pPr>
              <w:rPr>
                <w:rFonts w:ascii="Times New Roman" w:hAnsi="Times New Roman"/>
                <w:szCs w:val="24"/>
              </w:rPr>
            </w:pPr>
            <w:r w:rsidRPr="006F325A">
              <w:rPr>
                <w:rFonts w:ascii="Times New Roman" w:hAnsi="Times New Roman"/>
                <w:szCs w:val="24"/>
              </w:rPr>
              <w:t>Obtém o resto de uma divisão</w:t>
            </w:r>
          </w:p>
        </w:tc>
      </w:tr>
    </w:tbl>
    <w:p w14:paraId="2032D49B" w14:textId="77777777" w:rsidR="006F325A" w:rsidRDefault="006F325A" w:rsidP="006F325A">
      <w:pPr>
        <w:rPr>
          <w:rFonts w:ascii="Times New Roman" w:hAnsi="Times New Roman"/>
          <w:szCs w:val="24"/>
        </w:rPr>
      </w:pPr>
    </w:p>
    <w:p w14:paraId="5912F17C" w14:textId="77777777" w:rsidR="006F325A" w:rsidRDefault="006F325A" w:rsidP="006F325A">
      <w:pPr>
        <w:rPr>
          <w:rFonts w:ascii="Times New Roman" w:hAnsi="Times New Roman"/>
          <w:szCs w:val="24"/>
        </w:rPr>
      </w:pPr>
    </w:p>
    <w:p w14:paraId="46C6FE35" w14:textId="77777777" w:rsidR="006F325A" w:rsidRDefault="006F325A" w:rsidP="006F325A">
      <w:pPr>
        <w:rPr>
          <w:rFonts w:ascii="Times New Roman" w:hAnsi="Times New Roman"/>
          <w:szCs w:val="24"/>
        </w:rPr>
      </w:pPr>
    </w:p>
    <w:p w14:paraId="5B132120" w14:textId="77777777" w:rsidR="006F325A" w:rsidRDefault="006F325A" w:rsidP="006F325A">
      <w:pPr>
        <w:rPr>
          <w:rFonts w:ascii="Times New Roman" w:hAnsi="Times New Roman"/>
          <w:szCs w:val="24"/>
        </w:rPr>
      </w:pPr>
    </w:p>
    <w:p w14:paraId="07EABBB8" w14:textId="77777777" w:rsidR="006F325A" w:rsidRDefault="006F325A" w:rsidP="006F325A">
      <w:pPr>
        <w:rPr>
          <w:rFonts w:ascii="Times New Roman" w:hAnsi="Times New Roman"/>
          <w:szCs w:val="24"/>
        </w:rPr>
      </w:pPr>
      <w:r w:rsidRPr="006F325A">
        <w:rPr>
          <w:rFonts w:ascii="Times New Roman" w:hAnsi="Times New Roman"/>
          <w:szCs w:val="24"/>
        </w:rPr>
        <w:t>Controles Especiais</w:t>
      </w:r>
      <w:r>
        <w:rPr>
          <w:rFonts w:ascii="Times New Roman" w:hAnsi="Times New Roman"/>
          <w:szCs w:val="24"/>
        </w:rPr>
        <w:t>:</w:t>
      </w:r>
    </w:p>
    <w:p w14:paraId="53303552" w14:textId="77777777" w:rsidR="006F325A" w:rsidRPr="006F325A" w:rsidRDefault="006F325A" w:rsidP="006F325A">
      <w:pPr>
        <w:rPr>
          <w:rFonts w:ascii="Times New Roman" w:hAnsi="Times New Roman"/>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760"/>
        <w:gridCol w:w="4245"/>
      </w:tblGrid>
      <w:tr w:rsidR="006F325A" w:rsidRPr="006F325A" w14:paraId="6A5C5646" w14:textId="77777777" w:rsidTr="006F325A">
        <w:trPr>
          <w:tblCellSpacing w:w="0" w:type="dxa"/>
        </w:trPr>
        <w:tc>
          <w:tcPr>
            <w:tcW w:w="2760" w:type="dxa"/>
            <w:shd w:val="clear" w:color="auto" w:fill="CCCCCC"/>
            <w:hideMark/>
          </w:tcPr>
          <w:p w14:paraId="7B7A5C75" w14:textId="77777777" w:rsidR="006F325A" w:rsidRPr="006F325A" w:rsidRDefault="006F325A" w:rsidP="006F325A">
            <w:pPr>
              <w:rPr>
                <w:rFonts w:ascii="Times New Roman" w:hAnsi="Times New Roman"/>
                <w:szCs w:val="24"/>
              </w:rPr>
            </w:pPr>
            <w:r w:rsidRPr="006F325A">
              <w:rPr>
                <w:rFonts w:ascii="Times New Roman" w:hAnsi="Times New Roman"/>
                <w:szCs w:val="24"/>
              </w:rPr>
              <w:t>CONTROLES ESPECIAIS</w:t>
            </w:r>
          </w:p>
        </w:tc>
        <w:tc>
          <w:tcPr>
            <w:tcW w:w="4245" w:type="dxa"/>
            <w:shd w:val="clear" w:color="auto" w:fill="CCCCCC"/>
            <w:hideMark/>
          </w:tcPr>
          <w:p w14:paraId="2039F442" w14:textId="77777777" w:rsidR="006F325A" w:rsidRPr="006F325A" w:rsidRDefault="006F325A" w:rsidP="006F325A">
            <w:pPr>
              <w:rPr>
                <w:rFonts w:ascii="Times New Roman" w:hAnsi="Times New Roman"/>
                <w:szCs w:val="24"/>
              </w:rPr>
            </w:pPr>
            <w:r w:rsidRPr="006F325A">
              <w:rPr>
                <w:rFonts w:ascii="Times New Roman" w:hAnsi="Times New Roman"/>
                <w:szCs w:val="24"/>
              </w:rPr>
              <w:t>SIGNIFICADO</w:t>
            </w:r>
          </w:p>
        </w:tc>
      </w:tr>
      <w:tr w:rsidR="006F325A" w:rsidRPr="006F325A" w14:paraId="05C12D89" w14:textId="77777777" w:rsidTr="006F325A">
        <w:trPr>
          <w:tblCellSpacing w:w="0" w:type="dxa"/>
        </w:trPr>
        <w:tc>
          <w:tcPr>
            <w:tcW w:w="2760" w:type="dxa"/>
            <w:shd w:val="clear" w:color="auto" w:fill="FFFFFF"/>
            <w:hideMark/>
          </w:tcPr>
          <w:p w14:paraId="7366B483" w14:textId="77777777" w:rsidR="006F325A" w:rsidRPr="006F325A" w:rsidRDefault="006F325A" w:rsidP="006F325A">
            <w:pPr>
              <w:rPr>
                <w:rFonts w:ascii="Times New Roman" w:hAnsi="Times New Roman"/>
                <w:szCs w:val="24"/>
              </w:rPr>
            </w:pPr>
            <w:r w:rsidRPr="006F325A">
              <w:rPr>
                <w:rFonts w:ascii="Times New Roman" w:hAnsi="Times New Roman"/>
                <w:szCs w:val="24"/>
              </w:rPr>
              <w:t>\b</w:t>
            </w:r>
          </w:p>
        </w:tc>
        <w:tc>
          <w:tcPr>
            <w:tcW w:w="4245" w:type="dxa"/>
            <w:shd w:val="clear" w:color="auto" w:fill="FFFFFF"/>
            <w:hideMark/>
          </w:tcPr>
          <w:p w14:paraId="4627F3CF"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backspace</w:t>
            </w:r>
            <w:proofErr w:type="spellEnd"/>
            <w:proofErr w:type="gramEnd"/>
          </w:p>
        </w:tc>
      </w:tr>
      <w:tr w:rsidR="006F325A" w:rsidRPr="006F325A" w14:paraId="74B81E12" w14:textId="77777777" w:rsidTr="006F325A">
        <w:trPr>
          <w:tblCellSpacing w:w="0" w:type="dxa"/>
        </w:trPr>
        <w:tc>
          <w:tcPr>
            <w:tcW w:w="2760" w:type="dxa"/>
            <w:shd w:val="clear" w:color="auto" w:fill="FFFFFF"/>
            <w:hideMark/>
          </w:tcPr>
          <w:p w14:paraId="5EFC925F" w14:textId="77777777" w:rsidR="006F325A" w:rsidRPr="006F325A" w:rsidRDefault="006F325A" w:rsidP="006F325A">
            <w:pPr>
              <w:rPr>
                <w:rFonts w:ascii="Times New Roman" w:hAnsi="Times New Roman"/>
                <w:szCs w:val="24"/>
              </w:rPr>
            </w:pPr>
            <w:r w:rsidRPr="006F325A">
              <w:rPr>
                <w:rFonts w:ascii="Times New Roman" w:hAnsi="Times New Roman"/>
                <w:szCs w:val="24"/>
              </w:rPr>
              <w:t>\f</w:t>
            </w:r>
          </w:p>
        </w:tc>
        <w:tc>
          <w:tcPr>
            <w:tcW w:w="4245" w:type="dxa"/>
            <w:shd w:val="clear" w:color="auto" w:fill="FFFFFF"/>
            <w:hideMark/>
          </w:tcPr>
          <w:p w14:paraId="1A8829CB"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form</w:t>
            </w:r>
            <w:proofErr w:type="spellEnd"/>
            <w:proofErr w:type="gramEnd"/>
            <w:r w:rsidRPr="006F325A">
              <w:rPr>
                <w:rFonts w:ascii="Times New Roman" w:hAnsi="Times New Roman"/>
                <w:szCs w:val="24"/>
              </w:rPr>
              <w:t xml:space="preserve"> </w:t>
            </w:r>
            <w:proofErr w:type="spellStart"/>
            <w:r w:rsidRPr="006F325A">
              <w:rPr>
                <w:rFonts w:ascii="Times New Roman" w:hAnsi="Times New Roman"/>
                <w:szCs w:val="24"/>
              </w:rPr>
              <w:t>feed</w:t>
            </w:r>
            <w:proofErr w:type="spellEnd"/>
          </w:p>
        </w:tc>
      </w:tr>
      <w:tr w:rsidR="006F325A" w:rsidRPr="006F325A" w14:paraId="79E7CE89" w14:textId="77777777" w:rsidTr="006F325A">
        <w:trPr>
          <w:tblCellSpacing w:w="0" w:type="dxa"/>
        </w:trPr>
        <w:tc>
          <w:tcPr>
            <w:tcW w:w="2760" w:type="dxa"/>
            <w:shd w:val="clear" w:color="auto" w:fill="FFFFFF"/>
            <w:hideMark/>
          </w:tcPr>
          <w:p w14:paraId="566683C3" w14:textId="77777777" w:rsidR="006F325A" w:rsidRPr="006F325A" w:rsidRDefault="006F325A" w:rsidP="006F325A">
            <w:pPr>
              <w:rPr>
                <w:rFonts w:ascii="Times New Roman" w:hAnsi="Times New Roman"/>
                <w:szCs w:val="24"/>
              </w:rPr>
            </w:pPr>
            <w:r w:rsidRPr="006F325A">
              <w:rPr>
                <w:rFonts w:ascii="Times New Roman" w:hAnsi="Times New Roman"/>
                <w:szCs w:val="24"/>
              </w:rPr>
              <w:t>\n</w:t>
            </w:r>
          </w:p>
        </w:tc>
        <w:tc>
          <w:tcPr>
            <w:tcW w:w="4245" w:type="dxa"/>
            <w:shd w:val="clear" w:color="auto" w:fill="FFFFFF"/>
            <w:hideMark/>
          </w:tcPr>
          <w:p w14:paraId="35D9A6FB" w14:textId="77777777" w:rsidR="006F325A" w:rsidRPr="006F325A" w:rsidRDefault="006F325A" w:rsidP="006F325A">
            <w:pPr>
              <w:rPr>
                <w:rFonts w:ascii="Times New Roman" w:hAnsi="Times New Roman"/>
                <w:szCs w:val="24"/>
              </w:rPr>
            </w:pPr>
            <w:proofErr w:type="gramStart"/>
            <w:r w:rsidRPr="006F325A">
              <w:rPr>
                <w:rFonts w:ascii="Times New Roman" w:hAnsi="Times New Roman"/>
                <w:szCs w:val="24"/>
              </w:rPr>
              <w:t>new</w:t>
            </w:r>
            <w:proofErr w:type="gramEnd"/>
            <w:r w:rsidRPr="006F325A">
              <w:rPr>
                <w:rFonts w:ascii="Times New Roman" w:hAnsi="Times New Roman"/>
                <w:szCs w:val="24"/>
              </w:rPr>
              <w:t xml:space="preserve"> </w:t>
            </w:r>
            <w:proofErr w:type="spellStart"/>
            <w:r w:rsidRPr="006F325A">
              <w:rPr>
                <w:rFonts w:ascii="Times New Roman" w:hAnsi="Times New Roman"/>
                <w:szCs w:val="24"/>
              </w:rPr>
              <w:t>line</w:t>
            </w:r>
            <w:proofErr w:type="spellEnd"/>
            <w:r w:rsidRPr="006F325A">
              <w:rPr>
                <w:rFonts w:ascii="Times New Roman" w:hAnsi="Times New Roman"/>
                <w:szCs w:val="24"/>
              </w:rPr>
              <w:t xml:space="preserve"> </w:t>
            </w:r>
            <w:proofErr w:type="spellStart"/>
            <w:r w:rsidRPr="006F325A">
              <w:rPr>
                <w:rFonts w:ascii="Times New Roman" w:hAnsi="Times New Roman"/>
                <w:szCs w:val="24"/>
              </w:rPr>
              <w:t>caracters</w:t>
            </w:r>
            <w:proofErr w:type="spellEnd"/>
          </w:p>
        </w:tc>
      </w:tr>
      <w:tr w:rsidR="006F325A" w:rsidRPr="006F325A" w14:paraId="18716E58" w14:textId="77777777" w:rsidTr="006F325A">
        <w:trPr>
          <w:tblCellSpacing w:w="0" w:type="dxa"/>
        </w:trPr>
        <w:tc>
          <w:tcPr>
            <w:tcW w:w="2760" w:type="dxa"/>
            <w:shd w:val="clear" w:color="auto" w:fill="FFFFFF"/>
            <w:hideMark/>
          </w:tcPr>
          <w:p w14:paraId="4CEB586D" w14:textId="77777777" w:rsidR="006F325A" w:rsidRPr="006F325A" w:rsidRDefault="006F325A" w:rsidP="006F325A">
            <w:pPr>
              <w:rPr>
                <w:rFonts w:ascii="Times New Roman" w:hAnsi="Times New Roman"/>
                <w:szCs w:val="24"/>
              </w:rPr>
            </w:pPr>
            <w:r w:rsidRPr="006F325A">
              <w:rPr>
                <w:rFonts w:ascii="Times New Roman" w:hAnsi="Times New Roman"/>
                <w:szCs w:val="24"/>
              </w:rPr>
              <w:t>\r</w:t>
            </w:r>
          </w:p>
        </w:tc>
        <w:tc>
          <w:tcPr>
            <w:tcW w:w="4245" w:type="dxa"/>
            <w:shd w:val="clear" w:color="auto" w:fill="FFFFFF"/>
            <w:hideMark/>
          </w:tcPr>
          <w:p w14:paraId="7BAC34C5"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carriage</w:t>
            </w:r>
            <w:proofErr w:type="spellEnd"/>
            <w:proofErr w:type="gramEnd"/>
            <w:r w:rsidRPr="006F325A">
              <w:rPr>
                <w:rFonts w:ascii="Times New Roman" w:hAnsi="Times New Roman"/>
                <w:szCs w:val="24"/>
              </w:rPr>
              <w:t xml:space="preserve"> </w:t>
            </w:r>
            <w:proofErr w:type="spellStart"/>
            <w:r w:rsidRPr="006F325A">
              <w:rPr>
                <w:rFonts w:ascii="Times New Roman" w:hAnsi="Times New Roman"/>
                <w:szCs w:val="24"/>
              </w:rPr>
              <w:t>return</w:t>
            </w:r>
            <w:proofErr w:type="spellEnd"/>
          </w:p>
        </w:tc>
      </w:tr>
      <w:tr w:rsidR="006F325A" w:rsidRPr="006F325A" w14:paraId="1D9450D2" w14:textId="77777777" w:rsidTr="006F325A">
        <w:trPr>
          <w:tblCellSpacing w:w="0" w:type="dxa"/>
        </w:trPr>
        <w:tc>
          <w:tcPr>
            <w:tcW w:w="2760" w:type="dxa"/>
            <w:shd w:val="clear" w:color="auto" w:fill="FFFFFF"/>
            <w:hideMark/>
          </w:tcPr>
          <w:p w14:paraId="52A2D459" w14:textId="77777777" w:rsidR="006F325A" w:rsidRPr="006F325A" w:rsidRDefault="006F325A" w:rsidP="006F325A">
            <w:pPr>
              <w:rPr>
                <w:rFonts w:ascii="Times New Roman" w:hAnsi="Times New Roman"/>
                <w:szCs w:val="24"/>
              </w:rPr>
            </w:pPr>
            <w:r w:rsidRPr="006F325A">
              <w:rPr>
                <w:rFonts w:ascii="Times New Roman" w:hAnsi="Times New Roman"/>
                <w:szCs w:val="24"/>
              </w:rPr>
              <w:t>\t</w:t>
            </w:r>
          </w:p>
        </w:tc>
        <w:tc>
          <w:tcPr>
            <w:tcW w:w="4245" w:type="dxa"/>
            <w:shd w:val="clear" w:color="auto" w:fill="FFFFFF"/>
            <w:hideMark/>
          </w:tcPr>
          <w:p w14:paraId="4BB944E1" w14:textId="77777777" w:rsidR="006F325A" w:rsidRPr="006F325A" w:rsidRDefault="006F325A" w:rsidP="006F325A">
            <w:pPr>
              <w:rPr>
                <w:rFonts w:ascii="Times New Roman" w:hAnsi="Times New Roman"/>
                <w:szCs w:val="24"/>
              </w:rPr>
            </w:pPr>
            <w:proofErr w:type="spellStart"/>
            <w:proofErr w:type="gramStart"/>
            <w:r w:rsidRPr="006F325A">
              <w:rPr>
                <w:rFonts w:ascii="Times New Roman" w:hAnsi="Times New Roman"/>
                <w:szCs w:val="24"/>
              </w:rPr>
              <w:t>tab</w:t>
            </w:r>
            <w:proofErr w:type="spellEnd"/>
            <w:proofErr w:type="gramEnd"/>
            <w:r w:rsidRPr="006F325A">
              <w:rPr>
                <w:rFonts w:ascii="Times New Roman" w:hAnsi="Times New Roman"/>
                <w:szCs w:val="24"/>
              </w:rPr>
              <w:t xml:space="preserve"> </w:t>
            </w:r>
            <w:proofErr w:type="spellStart"/>
            <w:r w:rsidRPr="006F325A">
              <w:rPr>
                <w:rFonts w:ascii="Times New Roman" w:hAnsi="Times New Roman"/>
                <w:szCs w:val="24"/>
              </w:rPr>
              <w:t>characters</w:t>
            </w:r>
            <w:proofErr w:type="spellEnd"/>
          </w:p>
        </w:tc>
      </w:tr>
      <w:tr w:rsidR="006F325A" w:rsidRPr="006F325A" w14:paraId="782135E7" w14:textId="77777777" w:rsidTr="006F325A">
        <w:trPr>
          <w:tblCellSpacing w:w="0" w:type="dxa"/>
        </w:trPr>
        <w:tc>
          <w:tcPr>
            <w:tcW w:w="2760" w:type="dxa"/>
            <w:shd w:val="clear" w:color="auto" w:fill="FFFFFF"/>
            <w:hideMark/>
          </w:tcPr>
          <w:p w14:paraId="5DED3D09"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45" w:type="dxa"/>
            <w:shd w:val="clear" w:color="auto" w:fill="FFFFFF"/>
            <w:hideMark/>
          </w:tcPr>
          <w:p w14:paraId="714B7DAC" w14:textId="77777777" w:rsidR="006F325A" w:rsidRPr="006F325A" w:rsidRDefault="006F325A" w:rsidP="006F325A">
            <w:pPr>
              <w:rPr>
                <w:rFonts w:ascii="Times New Roman" w:hAnsi="Times New Roman"/>
                <w:szCs w:val="24"/>
              </w:rPr>
            </w:pPr>
            <w:r w:rsidRPr="006F325A">
              <w:rPr>
                <w:rFonts w:ascii="Times New Roman" w:hAnsi="Times New Roman"/>
                <w:szCs w:val="24"/>
              </w:rPr>
              <w:t>Linha de comentário</w:t>
            </w:r>
          </w:p>
        </w:tc>
      </w:tr>
      <w:tr w:rsidR="006F325A" w:rsidRPr="006F325A" w14:paraId="18725E86" w14:textId="77777777" w:rsidTr="006F325A">
        <w:trPr>
          <w:tblCellSpacing w:w="0" w:type="dxa"/>
        </w:trPr>
        <w:tc>
          <w:tcPr>
            <w:tcW w:w="2760" w:type="dxa"/>
            <w:shd w:val="clear" w:color="auto" w:fill="FFFFFF"/>
            <w:hideMark/>
          </w:tcPr>
          <w:p w14:paraId="2D1DDA07" w14:textId="77777777" w:rsidR="006F325A" w:rsidRPr="006F325A" w:rsidRDefault="006F325A" w:rsidP="006F325A">
            <w:pPr>
              <w:rPr>
                <w:rFonts w:ascii="Times New Roman" w:hAnsi="Times New Roman"/>
                <w:szCs w:val="24"/>
              </w:rPr>
            </w:pPr>
            <w:r w:rsidRPr="006F325A">
              <w:rPr>
                <w:rFonts w:ascii="Times New Roman" w:hAnsi="Times New Roman"/>
                <w:szCs w:val="24"/>
              </w:rPr>
              <w:t>/*....*/</w:t>
            </w:r>
          </w:p>
        </w:tc>
        <w:tc>
          <w:tcPr>
            <w:tcW w:w="4245" w:type="dxa"/>
            <w:shd w:val="clear" w:color="auto" w:fill="FFFFFF"/>
            <w:hideMark/>
          </w:tcPr>
          <w:p w14:paraId="6D4202CD" w14:textId="77777777" w:rsidR="006F325A" w:rsidRPr="006F325A" w:rsidRDefault="006F325A" w:rsidP="006F325A">
            <w:pPr>
              <w:rPr>
                <w:rFonts w:ascii="Times New Roman" w:hAnsi="Times New Roman"/>
                <w:szCs w:val="24"/>
              </w:rPr>
            </w:pPr>
            <w:r w:rsidRPr="006F325A">
              <w:rPr>
                <w:rFonts w:ascii="Times New Roman" w:hAnsi="Times New Roman"/>
                <w:szCs w:val="24"/>
              </w:rPr>
              <w:t>Delimitadores para inserir um texto com mais de uma linha como comentário.</w:t>
            </w:r>
          </w:p>
        </w:tc>
      </w:tr>
    </w:tbl>
    <w:p w14:paraId="76A0EB74" w14:textId="77777777" w:rsidR="006F325A" w:rsidRPr="006F325A" w:rsidRDefault="006F325A" w:rsidP="006F325A">
      <w:pPr>
        <w:rPr>
          <w:rFonts w:ascii="Times New Roman" w:hAnsi="Times New Roman"/>
          <w:szCs w:val="24"/>
        </w:rPr>
      </w:pPr>
    </w:p>
    <w:p w14:paraId="1675CADD" w14:textId="77777777" w:rsidR="007D1F3E" w:rsidRDefault="00EC6CF3" w:rsidP="007D1F3E">
      <w:pPr>
        <w:rPr>
          <w:b/>
          <w:sz w:val="28"/>
          <w:szCs w:val="28"/>
        </w:rPr>
      </w:pPr>
      <w:r w:rsidRPr="00EC6CF3">
        <w:rPr>
          <w:b/>
          <w:sz w:val="28"/>
          <w:szCs w:val="28"/>
        </w:rPr>
        <w:t>6</w:t>
      </w:r>
      <w:r w:rsidR="0039070B" w:rsidRPr="00EC6CF3">
        <w:rPr>
          <w:b/>
          <w:sz w:val="28"/>
          <w:szCs w:val="28"/>
        </w:rPr>
        <w:t>. Escopo (regras de visibilidade)</w:t>
      </w:r>
    </w:p>
    <w:p w14:paraId="7E4AA395" w14:textId="77777777" w:rsidR="00A306B9" w:rsidRDefault="00A306B9" w:rsidP="007D1F3E">
      <w:pPr>
        <w:rPr>
          <w:ins w:id="73" w:author="Angelo Ferro" w:date="2016-08-11T09:21:00Z"/>
          <w:rFonts w:ascii="Times New Roman" w:hAnsi="Times New Roman"/>
          <w:szCs w:val="24"/>
        </w:rPr>
      </w:pPr>
      <w:ins w:id="74" w:author="Angelo Ferro" w:date="2016-08-11T09:21:00Z">
        <w:r>
          <w:rPr>
            <w:rFonts w:ascii="Times New Roman" w:hAnsi="Times New Roman"/>
            <w:szCs w:val="24"/>
          </w:rPr>
          <w:tab/>
        </w:r>
        <w:r w:rsidRPr="00A306B9">
          <w:rPr>
            <w:rFonts w:ascii="Times New Roman" w:hAnsi="Times New Roman"/>
            <w:szCs w:val="24"/>
          </w:rPr>
          <w:t xml:space="preserve">A linguagem </w:t>
        </w:r>
        <w:proofErr w:type="spellStart"/>
        <w:r w:rsidRPr="00A306B9">
          <w:rPr>
            <w:rFonts w:ascii="Times New Roman" w:hAnsi="Times New Roman"/>
            <w:szCs w:val="24"/>
          </w:rPr>
          <w:t>JavaScript</w:t>
        </w:r>
        <w:proofErr w:type="spellEnd"/>
        <w:r w:rsidRPr="00A306B9">
          <w:rPr>
            <w:rFonts w:ascii="Times New Roman" w:hAnsi="Times New Roman"/>
            <w:szCs w:val="24"/>
          </w:rPr>
          <w:t xml:space="preserve"> tem dois escopos: global e local.  Uma variável declarada fora de uma definição de função é uma variável global, e seu valor será acessível e modificável em todo o seu programa.  Uma variável declarada dentro de uma definição de função é local.  Ela é criada e destruída sempre que a função é executada e não pode ser acessada por qualquer código fora da função.  O </w:t>
        </w:r>
        <w:proofErr w:type="spellStart"/>
        <w:r w:rsidRPr="00A306B9">
          <w:rPr>
            <w:rFonts w:ascii="Times New Roman" w:hAnsi="Times New Roman"/>
            <w:szCs w:val="24"/>
          </w:rPr>
          <w:t>JavaScript</w:t>
        </w:r>
        <w:proofErr w:type="spellEnd"/>
        <w:r w:rsidRPr="00A306B9">
          <w:rPr>
            <w:rFonts w:ascii="Times New Roman" w:hAnsi="Times New Roman"/>
            <w:szCs w:val="24"/>
          </w:rPr>
          <w:t xml:space="preserve"> não suporta escopo de bloco (no qual um conjunto de chaves {. . .} define um novo escopo), exceto em caso especial de variáveis com escopo em bloco.</w:t>
        </w:r>
      </w:ins>
    </w:p>
    <w:p w14:paraId="3FF42E5E" w14:textId="77777777" w:rsidR="007D1F3E" w:rsidRPr="007D1F3E" w:rsidRDefault="007D1F3E" w:rsidP="007D1F3E">
      <w:pPr>
        <w:rPr>
          <w:b/>
          <w:sz w:val="28"/>
          <w:szCs w:val="28"/>
        </w:rPr>
      </w:pPr>
      <w:r w:rsidRPr="007D1F3E">
        <w:rPr>
          <w:b/>
          <w:sz w:val="28"/>
          <w:szCs w:val="28"/>
        </w:rPr>
        <w:tab/>
      </w:r>
      <w:r w:rsidR="00EC6CF3" w:rsidRPr="007D1F3E">
        <w:rPr>
          <w:rFonts w:ascii="Times New Roman" w:hAnsi="Times New Roman"/>
          <w:szCs w:val="24"/>
        </w:rPr>
        <w:tab/>
      </w:r>
      <w:r w:rsidRPr="007D1F3E">
        <w:rPr>
          <w:rFonts w:ascii="Times New Roman" w:hAnsi="Times New Roman"/>
          <w:szCs w:val="24"/>
        </w:rPr>
        <w:t>Uma variável local pode ter o mesmo nome que uma variável global, mas é totalmente separada. A alteração do valor de uma variável não afeta a outra.  Somente a versão local tem significado dentro da função na qual ela é declarada.  </w:t>
      </w:r>
    </w:p>
    <w:p w14:paraId="15A39AD3" w14:textId="77777777"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rPr>
      </w:pPr>
      <w:r w:rsidRPr="00E3463F">
        <w:rPr>
          <w:rFonts w:ascii="Times New Roman" w:hAnsi="Times New Roman"/>
          <w:szCs w:val="24"/>
        </w:rPr>
        <w:t>=============================================================</w:t>
      </w:r>
    </w:p>
    <w:p w14:paraId="40775FDA" w14:textId="1072906E"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E3463F">
        <w:rPr>
          <w:rFonts w:ascii="Times New Roman" w:hAnsi="Times New Roman"/>
          <w:color w:val="008000"/>
          <w:szCs w:val="24"/>
        </w:rPr>
        <w:t xml:space="preserve">// </w:t>
      </w:r>
      <w:ins w:id="75" w:author="Angelo Ferro" w:date="2016-08-11T09:21:00Z">
        <w:r w:rsidR="00A306B9" w:rsidRPr="00E3463F">
          <w:rPr>
            <w:rFonts w:ascii="Times New Roman" w:hAnsi="Times New Roman"/>
            <w:color w:val="008000"/>
            <w:szCs w:val="24"/>
          </w:rPr>
          <w:t xml:space="preserve">Variável </w:t>
        </w:r>
      </w:ins>
      <w:r w:rsidRPr="00E3463F">
        <w:rPr>
          <w:rFonts w:ascii="Times New Roman" w:hAnsi="Times New Roman"/>
          <w:color w:val="008000"/>
          <w:szCs w:val="24"/>
        </w:rPr>
        <w:t>Global</w:t>
      </w:r>
      <w:del w:id="76" w:author="Angelo Ferro" w:date="2016-08-11T09:21:00Z">
        <w:r w:rsidRPr="00E3463F">
          <w:rPr>
            <w:rFonts w:ascii="Times New Roman" w:hAnsi="Times New Roman"/>
            <w:color w:val="008000"/>
            <w:szCs w:val="24"/>
          </w:rPr>
          <w:delText xml:space="preserve"> definition of aCentaur</w:delText>
        </w:r>
      </w:del>
      <w:r w:rsidRPr="00E3463F">
        <w:rPr>
          <w:rFonts w:ascii="Times New Roman" w:hAnsi="Times New Roman"/>
          <w:color w:val="008000"/>
          <w:szCs w:val="24"/>
        </w:rPr>
        <w:t>.</w:t>
      </w:r>
    </w:p>
    <w:p w14:paraId="3EA507CF" w14:textId="77777777"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proofErr w:type="gramStart"/>
      <w:r w:rsidRPr="00E3463F">
        <w:rPr>
          <w:rFonts w:ascii="Times New Roman" w:hAnsi="Times New Roman"/>
          <w:color w:val="0000FF"/>
          <w:szCs w:val="24"/>
        </w:rPr>
        <w:t>var</w:t>
      </w:r>
      <w:proofErr w:type="gramEnd"/>
      <w:r w:rsidRPr="00E3463F">
        <w:rPr>
          <w:rFonts w:ascii="Times New Roman" w:hAnsi="Times New Roman"/>
          <w:color w:val="000000"/>
          <w:szCs w:val="24"/>
        </w:rPr>
        <w:t xml:space="preserve"> </w:t>
      </w:r>
      <w:proofErr w:type="spellStart"/>
      <w:r w:rsidRPr="00E3463F">
        <w:rPr>
          <w:rFonts w:ascii="Times New Roman" w:hAnsi="Times New Roman"/>
          <w:color w:val="000000"/>
          <w:szCs w:val="24"/>
        </w:rPr>
        <w:t>aCentaur</w:t>
      </w:r>
      <w:proofErr w:type="spellEnd"/>
      <w:r w:rsidRPr="00E3463F">
        <w:rPr>
          <w:rFonts w:ascii="Times New Roman" w:hAnsi="Times New Roman"/>
          <w:color w:val="000000"/>
          <w:szCs w:val="24"/>
        </w:rPr>
        <w:t xml:space="preserve"> = </w:t>
      </w:r>
      <w:r w:rsidRPr="00E3463F">
        <w:rPr>
          <w:rFonts w:ascii="Times New Roman" w:hAnsi="Times New Roman"/>
          <w:color w:val="A31515"/>
          <w:szCs w:val="24"/>
        </w:rPr>
        <w:t xml:space="preserve">"a </w:t>
      </w:r>
      <w:proofErr w:type="spellStart"/>
      <w:r w:rsidRPr="00E3463F">
        <w:rPr>
          <w:rFonts w:ascii="Times New Roman" w:hAnsi="Times New Roman"/>
          <w:color w:val="A31515"/>
          <w:szCs w:val="24"/>
        </w:rPr>
        <w:t>horse</w:t>
      </w:r>
      <w:proofErr w:type="spellEnd"/>
      <w:r w:rsidRPr="00E3463F">
        <w:rPr>
          <w:rFonts w:ascii="Times New Roman" w:hAnsi="Times New Roman"/>
          <w:color w:val="A31515"/>
          <w:szCs w:val="24"/>
        </w:rPr>
        <w:t xml:space="preserve"> </w:t>
      </w:r>
      <w:proofErr w:type="spellStart"/>
      <w:r w:rsidRPr="00E3463F">
        <w:rPr>
          <w:rFonts w:ascii="Times New Roman" w:hAnsi="Times New Roman"/>
          <w:color w:val="A31515"/>
          <w:szCs w:val="24"/>
        </w:rPr>
        <w:t>with</w:t>
      </w:r>
      <w:proofErr w:type="spellEnd"/>
      <w:r w:rsidRPr="00E3463F">
        <w:rPr>
          <w:rFonts w:ascii="Times New Roman" w:hAnsi="Times New Roman"/>
          <w:color w:val="A31515"/>
          <w:szCs w:val="24"/>
        </w:rPr>
        <w:t xml:space="preserve"> </w:t>
      </w:r>
      <w:proofErr w:type="spellStart"/>
      <w:r w:rsidRPr="00E3463F">
        <w:rPr>
          <w:rFonts w:ascii="Times New Roman" w:hAnsi="Times New Roman"/>
          <w:color w:val="A31515"/>
          <w:szCs w:val="24"/>
        </w:rPr>
        <w:t>rider</w:t>
      </w:r>
      <w:proofErr w:type="spellEnd"/>
      <w:r w:rsidRPr="00E3463F">
        <w:rPr>
          <w:rFonts w:ascii="Times New Roman" w:hAnsi="Times New Roman"/>
          <w:color w:val="A31515"/>
          <w:szCs w:val="24"/>
        </w:rPr>
        <w:t>,"</w:t>
      </w:r>
      <w:r w:rsidRPr="00E3463F">
        <w:rPr>
          <w:rFonts w:ascii="Times New Roman" w:hAnsi="Times New Roman"/>
          <w:color w:val="000000"/>
          <w:szCs w:val="24"/>
        </w:rPr>
        <w:t>;</w:t>
      </w:r>
    </w:p>
    <w:p w14:paraId="5C297354" w14:textId="77777777"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p>
    <w:p w14:paraId="3D3A4345" w14:textId="7E9984E1" w:rsidR="007D1F3E" w:rsidRPr="00A306B9"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rPrChange w:id="77" w:author="Angelo Ferro" w:date="2016-08-11T09:21:00Z">
            <w:rPr>
              <w:rFonts w:ascii="Times New Roman" w:hAnsi="Times New Roman"/>
              <w:color w:val="000000"/>
              <w:szCs w:val="24"/>
              <w:lang w:val="en-US"/>
            </w:rPr>
          </w:rPrChange>
        </w:rPr>
      </w:pPr>
      <w:r w:rsidRPr="00A306B9">
        <w:rPr>
          <w:rFonts w:ascii="Times New Roman" w:hAnsi="Times New Roman"/>
          <w:color w:val="008000"/>
          <w:rPrChange w:id="78" w:author="Angelo Ferro" w:date="2016-08-11T09:21:00Z">
            <w:rPr>
              <w:rFonts w:ascii="Times New Roman" w:hAnsi="Times New Roman"/>
              <w:color w:val="008000"/>
              <w:szCs w:val="24"/>
              <w:lang w:val="en-US"/>
            </w:rPr>
          </w:rPrChange>
        </w:rPr>
        <w:t xml:space="preserve">// </w:t>
      </w:r>
      <w:ins w:id="79" w:author="Angelo Ferro" w:date="2016-08-11T09:21:00Z">
        <w:r w:rsidR="00A306B9" w:rsidRPr="00A306B9">
          <w:rPr>
            <w:rFonts w:ascii="Times New Roman" w:hAnsi="Times New Roman"/>
            <w:color w:val="008000"/>
            <w:szCs w:val="24"/>
          </w:rPr>
          <w:t>Variável</w:t>
        </w:r>
      </w:ins>
      <w:del w:id="80" w:author="Angelo Ferro" w:date="2016-08-11T09:21:00Z">
        <w:r w:rsidRPr="00E3463F">
          <w:rPr>
            <w:rFonts w:ascii="Times New Roman" w:hAnsi="Times New Roman"/>
            <w:color w:val="008000"/>
            <w:szCs w:val="24"/>
          </w:rPr>
          <w:delText>A</w:delText>
        </w:r>
      </w:del>
      <w:r w:rsidRPr="00A306B9">
        <w:rPr>
          <w:rFonts w:ascii="Times New Roman" w:hAnsi="Times New Roman"/>
          <w:color w:val="008000"/>
          <w:rPrChange w:id="81" w:author="Angelo Ferro" w:date="2016-08-11T09:21:00Z">
            <w:rPr>
              <w:rFonts w:ascii="Times New Roman" w:hAnsi="Times New Roman"/>
              <w:color w:val="008000"/>
              <w:szCs w:val="24"/>
              <w:lang w:val="en-US"/>
            </w:rPr>
          </w:rPrChange>
        </w:rPr>
        <w:t xml:space="preserve"> local </w:t>
      </w:r>
      <w:ins w:id="82" w:author="Angelo Ferro" w:date="2016-08-11T09:21:00Z">
        <w:r w:rsidR="00A306B9" w:rsidRPr="00A306B9">
          <w:rPr>
            <w:rFonts w:ascii="Times New Roman" w:hAnsi="Times New Roman"/>
            <w:color w:val="008000"/>
            <w:szCs w:val="24"/>
          </w:rPr>
          <w:t>declarada na fun</w:t>
        </w:r>
      </w:ins>
      <w:r w:rsidR="00D91031">
        <w:rPr>
          <w:rFonts w:ascii="Times New Roman" w:hAnsi="Times New Roman"/>
          <w:color w:val="008000"/>
          <w:szCs w:val="24"/>
        </w:rPr>
        <w:t>çã</w:t>
      </w:r>
      <w:ins w:id="83" w:author="Angelo Ferro" w:date="2016-08-11T09:21:00Z">
        <w:r w:rsidR="00A306B9" w:rsidRPr="00A306B9">
          <w:rPr>
            <w:rFonts w:ascii="Times New Roman" w:hAnsi="Times New Roman"/>
            <w:color w:val="008000"/>
            <w:szCs w:val="24"/>
          </w:rPr>
          <w:t>o</w:t>
        </w:r>
      </w:ins>
      <w:del w:id="84" w:author="Angelo Ferro" w:date="2016-08-11T09:21:00Z">
        <w:r w:rsidRPr="00E3463F">
          <w:rPr>
            <w:rFonts w:ascii="Times New Roman" w:hAnsi="Times New Roman"/>
            <w:color w:val="008000"/>
            <w:szCs w:val="24"/>
          </w:rPr>
          <w:delText>aCentaur variable is declared in this function</w:delText>
        </w:r>
      </w:del>
      <w:r w:rsidRPr="00A306B9">
        <w:rPr>
          <w:rFonts w:ascii="Times New Roman" w:hAnsi="Times New Roman"/>
          <w:color w:val="008000"/>
          <w:rPrChange w:id="85" w:author="Angelo Ferro" w:date="2016-08-11T09:21:00Z">
            <w:rPr>
              <w:rFonts w:ascii="Times New Roman" w:hAnsi="Times New Roman"/>
              <w:color w:val="008000"/>
              <w:szCs w:val="24"/>
              <w:lang w:val="en-US"/>
            </w:rPr>
          </w:rPrChange>
        </w:rPr>
        <w:t>.</w:t>
      </w:r>
    </w:p>
    <w:p w14:paraId="7F337B2A" w14:textId="77777777"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proofErr w:type="spellStart"/>
      <w:proofErr w:type="gramStart"/>
      <w:r w:rsidRPr="00E3463F">
        <w:rPr>
          <w:rFonts w:ascii="Times New Roman" w:hAnsi="Times New Roman"/>
          <w:color w:val="0000FF"/>
          <w:szCs w:val="24"/>
        </w:rPr>
        <w:t>function</w:t>
      </w:r>
      <w:proofErr w:type="spellEnd"/>
      <w:proofErr w:type="gramEnd"/>
      <w:r w:rsidRPr="00E3463F">
        <w:rPr>
          <w:rFonts w:ascii="Times New Roman" w:hAnsi="Times New Roman"/>
          <w:color w:val="000000"/>
          <w:szCs w:val="24"/>
        </w:rPr>
        <w:t xml:space="preserve"> </w:t>
      </w:r>
      <w:proofErr w:type="spellStart"/>
      <w:r w:rsidRPr="00E3463F">
        <w:rPr>
          <w:rFonts w:ascii="Times New Roman" w:hAnsi="Times New Roman"/>
          <w:color w:val="000000"/>
          <w:szCs w:val="24"/>
        </w:rPr>
        <w:t>antiquities</w:t>
      </w:r>
      <w:proofErr w:type="spellEnd"/>
      <w:r w:rsidRPr="00E3463F">
        <w:rPr>
          <w:rFonts w:ascii="Times New Roman" w:hAnsi="Times New Roman"/>
          <w:color w:val="000000"/>
          <w:szCs w:val="24"/>
        </w:rPr>
        <w:t>(){</w:t>
      </w:r>
    </w:p>
    <w:p w14:paraId="7508F6F0" w14:textId="46DF13F0" w:rsidR="007D1F3E" w:rsidRPr="00A306B9" w:rsidRDefault="00A306B9"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8000"/>
          <w:rPrChange w:id="86" w:author="Angelo Ferro" w:date="2016-08-11T09:21:00Z">
            <w:rPr>
              <w:rFonts w:ascii="Times New Roman" w:hAnsi="Times New Roman"/>
              <w:color w:val="000000"/>
              <w:szCs w:val="24"/>
              <w:lang w:val="en-US"/>
            </w:rPr>
          </w:rPrChange>
        </w:rPr>
      </w:pPr>
      <w:ins w:id="87" w:author="Angelo Ferro" w:date="2016-08-11T09:21:00Z">
        <w:r w:rsidRPr="00A306B9">
          <w:rPr>
            <w:rFonts w:ascii="Times New Roman" w:hAnsi="Times New Roman"/>
            <w:color w:val="008000"/>
            <w:szCs w:val="24"/>
          </w:rPr>
          <w:t>//É criada uma variável local com o mesmo nome da variável global, porem seu valor n</w:t>
        </w:r>
        <w:r>
          <w:rPr>
            <w:rFonts w:ascii="Times New Roman" w:hAnsi="Times New Roman"/>
            <w:color w:val="008000"/>
            <w:szCs w:val="24"/>
          </w:rPr>
          <w:t xml:space="preserve">ão </w:t>
        </w:r>
        <w:proofErr w:type="spellStart"/>
        <w:r>
          <w:rPr>
            <w:rFonts w:ascii="Times New Roman" w:hAnsi="Times New Roman"/>
            <w:color w:val="008000"/>
            <w:szCs w:val="24"/>
          </w:rPr>
          <w:t>ira</w:t>
        </w:r>
        <w:proofErr w:type="spellEnd"/>
        <w:r>
          <w:rPr>
            <w:rFonts w:ascii="Times New Roman" w:hAnsi="Times New Roman"/>
            <w:color w:val="008000"/>
            <w:szCs w:val="24"/>
          </w:rPr>
          <w:t xml:space="preserve"> alterar a variável global.</w:t>
        </w:r>
      </w:ins>
    </w:p>
    <w:p w14:paraId="73F6389D"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306B9">
        <w:rPr>
          <w:rFonts w:ascii="Times New Roman" w:hAnsi="Times New Roman"/>
          <w:color w:val="000000"/>
          <w:rPrChange w:id="88" w:author="Angelo Ferro" w:date="2016-08-11T09:21:00Z">
            <w:rPr>
              <w:rFonts w:ascii="Times New Roman" w:hAnsi="Times New Roman"/>
              <w:color w:val="000000"/>
              <w:szCs w:val="24"/>
              <w:lang w:val="en-US"/>
            </w:rPr>
          </w:rPrChange>
        </w:rPr>
        <w:t xml:space="preserve">   </w:t>
      </w:r>
      <w:proofErr w:type="spellStart"/>
      <w:proofErr w:type="gramStart"/>
      <w:r w:rsidRPr="00A22424">
        <w:rPr>
          <w:rFonts w:ascii="Times New Roman" w:hAnsi="Times New Roman"/>
          <w:color w:val="0000FF"/>
          <w:szCs w:val="24"/>
          <w:lang w:val="en-US"/>
        </w:rPr>
        <w:t>var</w:t>
      </w:r>
      <w:proofErr w:type="spellEnd"/>
      <w:proofErr w:type="gramEnd"/>
      <w:r w:rsidRPr="00A22424">
        <w:rPr>
          <w:rFonts w:ascii="Times New Roman" w:hAnsi="Times New Roman"/>
          <w:color w:val="000000"/>
          <w:szCs w:val="24"/>
          <w:lang w:val="en-US"/>
        </w:rPr>
        <w:t xml:space="preserve"> </w:t>
      </w:r>
      <w:proofErr w:type="spellStart"/>
      <w:r w:rsidRPr="00A22424">
        <w:rPr>
          <w:rFonts w:ascii="Times New Roman" w:hAnsi="Times New Roman"/>
          <w:color w:val="000000"/>
          <w:szCs w:val="24"/>
          <w:lang w:val="en-US"/>
        </w:rPr>
        <w:t>aCentaur</w:t>
      </w:r>
      <w:proofErr w:type="spellEnd"/>
      <w:r w:rsidRPr="00A22424">
        <w:rPr>
          <w:rFonts w:ascii="Times New Roman" w:hAnsi="Times New Roman"/>
          <w:color w:val="000000"/>
          <w:szCs w:val="24"/>
          <w:lang w:val="en-US"/>
        </w:rPr>
        <w:t xml:space="preserve"> = </w:t>
      </w:r>
      <w:r w:rsidRPr="00A22424">
        <w:rPr>
          <w:rFonts w:ascii="Times New Roman" w:hAnsi="Times New Roman"/>
          <w:color w:val="A31515"/>
          <w:szCs w:val="24"/>
          <w:lang w:val="en-US"/>
        </w:rPr>
        <w:t>"A centaur is probably a mounted Scythian warrior"</w:t>
      </w:r>
      <w:r w:rsidRPr="00A22424">
        <w:rPr>
          <w:rFonts w:ascii="Times New Roman" w:hAnsi="Times New Roman"/>
          <w:color w:val="000000"/>
          <w:szCs w:val="24"/>
          <w:lang w:val="en-US"/>
        </w:rPr>
        <w:t>;</w:t>
      </w:r>
    </w:p>
    <w:p w14:paraId="47E6E0BC"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w:t>
      </w:r>
    </w:p>
    <w:p w14:paraId="7F487651" w14:textId="77777777" w:rsidR="007D1F3E" w:rsidRPr="00D91031"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19F00274"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gramStart"/>
      <w:r w:rsidRPr="00A22424">
        <w:rPr>
          <w:rFonts w:ascii="Times New Roman" w:hAnsi="Times New Roman"/>
          <w:color w:val="000000"/>
          <w:szCs w:val="24"/>
          <w:lang w:val="en-US"/>
        </w:rPr>
        <w:t>antiquities(</w:t>
      </w:r>
      <w:proofErr w:type="gramEnd"/>
      <w:r w:rsidRPr="00A22424">
        <w:rPr>
          <w:rFonts w:ascii="Times New Roman" w:hAnsi="Times New Roman"/>
          <w:color w:val="000000"/>
          <w:szCs w:val="24"/>
          <w:lang w:val="en-US"/>
        </w:rPr>
        <w:t>);</w:t>
      </w:r>
    </w:p>
    <w:p w14:paraId="279AEDE4"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00"/>
          <w:szCs w:val="24"/>
          <w:lang w:val="en-US"/>
        </w:rPr>
        <w:t>aCentaur</w:t>
      </w:r>
      <w:proofErr w:type="spellEnd"/>
      <w:proofErr w:type="gramEnd"/>
      <w:r w:rsidRPr="00A22424">
        <w:rPr>
          <w:rFonts w:ascii="Times New Roman" w:hAnsi="Times New Roman"/>
          <w:color w:val="000000"/>
          <w:szCs w:val="24"/>
          <w:lang w:val="en-US"/>
        </w:rPr>
        <w:t xml:space="preserve"> += </w:t>
      </w:r>
      <w:r w:rsidRPr="00A22424">
        <w:rPr>
          <w:rFonts w:ascii="Times New Roman" w:hAnsi="Times New Roman"/>
          <w:color w:val="A31515"/>
          <w:szCs w:val="24"/>
          <w:lang w:val="en-US"/>
        </w:rPr>
        <w:t>" as seen from a distance by a naive innocent."</w:t>
      </w:r>
      <w:r w:rsidRPr="00A22424">
        <w:rPr>
          <w:rFonts w:ascii="Times New Roman" w:hAnsi="Times New Roman"/>
          <w:color w:val="000000"/>
          <w:szCs w:val="24"/>
          <w:lang w:val="en-US"/>
        </w:rPr>
        <w:t>;</w:t>
      </w:r>
    </w:p>
    <w:p w14:paraId="7DA4FDD2"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3DAA51C2"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00"/>
          <w:szCs w:val="24"/>
          <w:lang w:val="en-US"/>
        </w:rPr>
        <w:t>document.write</w:t>
      </w:r>
      <w:proofErr w:type="spellEnd"/>
      <w:r w:rsidRPr="00A22424">
        <w:rPr>
          <w:rFonts w:ascii="Times New Roman" w:hAnsi="Times New Roman"/>
          <w:color w:val="000000"/>
          <w:szCs w:val="24"/>
          <w:lang w:val="en-US"/>
        </w:rPr>
        <w:t>(</w:t>
      </w:r>
      <w:proofErr w:type="spellStart"/>
      <w:proofErr w:type="gramEnd"/>
      <w:r w:rsidRPr="00A22424">
        <w:rPr>
          <w:rFonts w:ascii="Times New Roman" w:hAnsi="Times New Roman"/>
          <w:color w:val="000000"/>
          <w:szCs w:val="24"/>
          <w:lang w:val="en-US"/>
        </w:rPr>
        <w:t>aCentaur</w:t>
      </w:r>
      <w:proofErr w:type="spellEnd"/>
      <w:r w:rsidRPr="00A22424">
        <w:rPr>
          <w:rFonts w:ascii="Times New Roman" w:hAnsi="Times New Roman"/>
          <w:color w:val="000000"/>
          <w:szCs w:val="24"/>
          <w:lang w:val="en-US"/>
        </w:rPr>
        <w:t>);</w:t>
      </w:r>
    </w:p>
    <w:p w14:paraId="4A0F4BAE"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47D721A3" w14:textId="77777777" w:rsidR="007D1F3E" w:rsidRPr="00A22424" w:rsidRDefault="007D1F3E" w:rsidP="007D1F3E">
      <w:pPr>
        <w:pBdr>
          <w:bottom w:val="double" w:sz="6" w:space="1"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8000"/>
          <w:szCs w:val="24"/>
          <w:lang w:val="en-US"/>
        </w:rPr>
      </w:pPr>
      <w:r w:rsidRPr="00A22424">
        <w:rPr>
          <w:rFonts w:ascii="Times New Roman" w:hAnsi="Times New Roman"/>
          <w:color w:val="008000"/>
          <w:szCs w:val="24"/>
          <w:lang w:val="en-US"/>
        </w:rPr>
        <w:t>// Output: "a horse with rider, as seen from a distance by a naive innocent."</w:t>
      </w:r>
    </w:p>
    <w:p w14:paraId="2332325F"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lang w:val="en-US"/>
        </w:rPr>
      </w:pPr>
      <w:r w:rsidRPr="00A22424">
        <w:rPr>
          <w:rFonts w:ascii="Times New Roman" w:hAnsi="Times New Roman"/>
          <w:szCs w:val="24"/>
          <w:lang w:val="en-US"/>
        </w:rPr>
        <w:tab/>
      </w:r>
    </w:p>
    <w:p w14:paraId="57C33D47"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rPr>
      </w:pPr>
      <w:r w:rsidRPr="00A22424">
        <w:rPr>
          <w:rFonts w:ascii="Times New Roman" w:hAnsi="Times New Roman"/>
          <w:szCs w:val="24"/>
          <w:lang w:val="en-US"/>
        </w:rPr>
        <w:lastRenderedPageBreak/>
        <w:tab/>
      </w:r>
      <w:r w:rsidRPr="007D1F3E">
        <w:rPr>
          <w:rFonts w:ascii="Times New Roman" w:hAnsi="Times New Roman"/>
          <w:color w:val="2A2A2A"/>
          <w:szCs w:val="24"/>
        </w:rPr>
        <w:t xml:space="preserve">No </w:t>
      </w:r>
      <w:proofErr w:type="spellStart"/>
      <w:r w:rsidRPr="007D1F3E">
        <w:rPr>
          <w:rFonts w:ascii="Times New Roman" w:hAnsi="Times New Roman"/>
          <w:color w:val="2A2A2A"/>
          <w:szCs w:val="24"/>
        </w:rPr>
        <w:t>JavaScript</w:t>
      </w:r>
      <w:proofErr w:type="spellEnd"/>
      <w:r w:rsidRPr="007D1F3E">
        <w:rPr>
          <w:rFonts w:ascii="Times New Roman" w:hAnsi="Times New Roman"/>
          <w:color w:val="2A2A2A"/>
          <w:szCs w:val="24"/>
        </w:rPr>
        <w:t>, as variáveis são avaliadas como se fossem declaradas no início do escopo no qual existam.  Às vezes, isso resulta em comportamentos inesperados, como mostrado aqui.  </w:t>
      </w:r>
    </w:p>
    <w:p w14:paraId="7812B3AB"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lang w:val="en-US"/>
        </w:rPr>
      </w:pPr>
      <w:r w:rsidRPr="00A22424">
        <w:rPr>
          <w:rFonts w:ascii="Times New Roman" w:hAnsi="Times New Roman"/>
          <w:szCs w:val="24"/>
          <w:lang w:val="en-US"/>
        </w:rPr>
        <w:t>=============================================================</w:t>
      </w:r>
    </w:p>
    <w:p w14:paraId="00839006"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FF"/>
          <w:szCs w:val="24"/>
          <w:lang w:val="en-US"/>
        </w:rPr>
        <w:t>var</w:t>
      </w:r>
      <w:proofErr w:type="spellEnd"/>
      <w:proofErr w:type="gramEnd"/>
      <w:r w:rsidRPr="00A22424">
        <w:rPr>
          <w:rFonts w:ascii="Times New Roman" w:hAnsi="Times New Roman"/>
          <w:color w:val="000000"/>
          <w:szCs w:val="24"/>
          <w:lang w:val="en-US"/>
        </w:rPr>
        <w:t xml:space="preserve"> </w:t>
      </w:r>
      <w:proofErr w:type="spellStart"/>
      <w:r w:rsidRPr="00A22424">
        <w:rPr>
          <w:rFonts w:ascii="Times New Roman" w:hAnsi="Times New Roman"/>
          <w:color w:val="000000"/>
          <w:szCs w:val="24"/>
          <w:lang w:val="en-US"/>
        </w:rPr>
        <w:t>aNumber</w:t>
      </w:r>
      <w:proofErr w:type="spellEnd"/>
      <w:r w:rsidRPr="00A22424">
        <w:rPr>
          <w:rFonts w:ascii="Times New Roman" w:hAnsi="Times New Roman"/>
          <w:color w:val="000000"/>
          <w:szCs w:val="24"/>
          <w:lang w:val="en-US"/>
        </w:rPr>
        <w:t xml:space="preserve"> = 100;</w:t>
      </w:r>
    </w:p>
    <w:p w14:paraId="5238F50B"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gramStart"/>
      <w:r w:rsidRPr="00A22424">
        <w:rPr>
          <w:rFonts w:ascii="Times New Roman" w:hAnsi="Times New Roman"/>
          <w:color w:val="000000"/>
          <w:szCs w:val="24"/>
          <w:lang w:val="en-US"/>
        </w:rPr>
        <w:t>tweak(</w:t>
      </w:r>
      <w:proofErr w:type="gramEnd"/>
      <w:r w:rsidRPr="00A22424">
        <w:rPr>
          <w:rFonts w:ascii="Times New Roman" w:hAnsi="Times New Roman"/>
          <w:color w:val="000000"/>
          <w:szCs w:val="24"/>
          <w:lang w:val="en-US"/>
        </w:rPr>
        <w:t>);</w:t>
      </w:r>
    </w:p>
    <w:p w14:paraId="6E1D900B"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7F2BF49F"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gramStart"/>
      <w:r w:rsidRPr="00A22424">
        <w:rPr>
          <w:rFonts w:ascii="Times New Roman" w:hAnsi="Times New Roman"/>
          <w:color w:val="0000FF"/>
          <w:szCs w:val="24"/>
          <w:lang w:val="en-US"/>
        </w:rPr>
        <w:t>function</w:t>
      </w:r>
      <w:proofErr w:type="gramEnd"/>
      <w:r w:rsidRPr="00A22424">
        <w:rPr>
          <w:rFonts w:ascii="Times New Roman" w:hAnsi="Times New Roman"/>
          <w:color w:val="000000"/>
          <w:szCs w:val="24"/>
          <w:lang w:val="en-US"/>
        </w:rPr>
        <w:t xml:space="preserve"> tweak(){</w:t>
      </w:r>
    </w:p>
    <w:p w14:paraId="54547710"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47689207" w14:textId="7DDC9F09" w:rsidR="007D1F3E" w:rsidRPr="00E3463F"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E3463F">
        <w:rPr>
          <w:rFonts w:ascii="Times New Roman" w:hAnsi="Times New Roman"/>
          <w:color w:val="000000"/>
          <w:szCs w:val="24"/>
        </w:rPr>
        <w:t xml:space="preserve">    </w:t>
      </w:r>
      <w:r w:rsidRPr="00E3463F">
        <w:rPr>
          <w:rFonts w:ascii="Times New Roman" w:hAnsi="Times New Roman"/>
          <w:color w:val="008000"/>
          <w:szCs w:val="24"/>
        </w:rPr>
        <w:t xml:space="preserve">// </w:t>
      </w:r>
      <w:r w:rsidR="00E3463F" w:rsidRPr="00E3463F">
        <w:rPr>
          <w:rFonts w:ascii="Times New Roman" w:hAnsi="Times New Roman"/>
          <w:color w:val="008000"/>
          <w:szCs w:val="24"/>
        </w:rPr>
        <w:t>Ira imprimir indefinido pois a atribuição está sendo feita depois do procedimento</w:t>
      </w:r>
      <w:r w:rsidRPr="00E3463F">
        <w:rPr>
          <w:rFonts w:ascii="Times New Roman" w:hAnsi="Times New Roman"/>
          <w:color w:val="008000"/>
          <w:szCs w:val="24"/>
        </w:rPr>
        <w:t>.</w:t>
      </w:r>
    </w:p>
    <w:p w14:paraId="11B701FE"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E3463F">
        <w:rPr>
          <w:rFonts w:ascii="Times New Roman" w:hAnsi="Times New Roman"/>
          <w:color w:val="000000"/>
          <w:szCs w:val="24"/>
        </w:rPr>
        <w:t xml:space="preserve">    </w:t>
      </w:r>
      <w:proofErr w:type="spellStart"/>
      <w:proofErr w:type="gramStart"/>
      <w:r w:rsidRPr="00A22424">
        <w:rPr>
          <w:rFonts w:ascii="Times New Roman" w:hAnsi="Times New Roman"/>
          <w:color w:val="000000"/>
          <w:szCs w:val="24"/>
          <w:lang w:val="en-US"/>
        </w:rPr>
        <w:t>document.write</w:t>
      </w:r>
      <w:proofErr w:type="spellEnd"/>
      <w:r w:rsidRPr="00A22424">
        <w:rPr>
          <w:rFonts w:ascii="Times New Roman" w:hAnsi="Times New Roman"/>
          <w:color w:val="000000"/>
          <w:szCs w:val="24"/>
          <w:lang w:val="en-US"/>
        </w:rPr>
        <w:t>(</w:t>
      </w:r>
      <w:proofErr w:type="spellStart"/>
      <w:proofErr w:type="gramEnd"/>
      <w:r w:rsidRPr="00A22424">
        <w:rPr>
          <w:rFonts w:ascii="Times New Roman" w:hAnsi="Times New Roman"/>
          <w:color w:val="000000"/>
          <w:szCs w:val="24"/>
          <w:lang w:val="en-US"/>
        </w:rPr>
        <w:t>aNumber</w:t>
      </w:r>
      <w:proofErr w:type="spellEnd"/>
      <w:r w:rsidRPr="00A22424">
        <w:rPr>
          <w:rFonts w:ascii="Times New Roman" w:hAnsi="Times New Roman"/>
          <w:color w:val="000000"/>
          <w:szCs w:val="24"/>
          <w:lang w:val="en-US"/>
        </w:rPr>
        <w:t>);</w:t>
      </w:r>
    </w:p>
    <w:p w14:paraId="34D432E2"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4BB0D820"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 xml:space="preserve">    </w:t>
      </w:r>
      <w:proofErr w:type="gramStart"/>
      <w:r w:rsidRPr="00A22424">
        <w:rPr>
          <w:rFonts w:ascii="Times New Roman" w:hAnsi="Times New Roman"/>
          <w:color w:val="0000FF"/>
          <w:szCs w:val="24"/>
          <w:lang w:val="en-US"/>
        </w:rPr>
        <w:t>if</w:t>
      </w:r>
      <w:proofErr w:type="gramEnd"/>
      <w:r w:rsidRPr="00A22424">
        <w:rPr>
          <w:rFonts w:ascii="Times New Roman" w:hAnsi="Times New Roman"/>
          <w:color w:val="000000"/>
          <w:szCs w:val="24"/>
          <w:lang w:val="en-US"/>
        </w:rPr>
        <w:t xml:space="preserve"> (</w:t>
      </w:r>
      <w:r w:rsidRPr="00A22424">
        <w:rPr>
          <w:rFonts w:ascii="Times New Roman" w:hAnsi="Times New Roman"/>
          <w:color w:val="0000FF"/>
          <w:szCs w:val="24"/>
          <w:lang w:val="en-US"/>
        </w:rPr>
        <w:t>false</w:t>
      </w:r>
      <w:r w:rsidRPr="00A22424">
        <w:rPr>
          <w:rFonts w:ascii="Times New Roman" w:hAnsi="Times New Roman"/>
          <w:color w:val="000000"/>
          <w:szCs w:val="24"/>
          <w:lang w:val="en-US"/>
        </w:rPr>
        <w:t>)</w:t>
      </w:r>
    </w:p>
    <w:p w14:paraId="5A601D2A"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A22424">
        <w:rPr>
          <w:rFonts w:ascii="Times New Roman" w:hAnsi="Times New Roman"/>
          <w:color w:val="000000"/>
          <w:szCs w:val="24"/>
          <w:lang w:val="en-US"/>
        </w:rPr>
        <w:t xml:space="preserve">    </w:t>
      </w:r>
      <w:r w:rsidRPr="007D1F3E">
        <w:rPr>
          <w:rFonts w:ascii="Times New Roman" w:hAnsi="Times New Roman"/>
          <w:color w:val="000000"/>
          <w:szCs w:val="24"/>
        </w:rPr>
        <w:t>{</w:t>
      </w:r>
    </w:p>
    <w:p w14:paraId="344BB06C"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7D1F3E">
        <w:rPr>
          <w:rFonts w:ascii="Times New Roman" w:hAnsi="Times New Roman"/>
          <w:color w:val="000000"/>
          <w:szCs w:val="24"/>
        </w:rPr>
        <w:t xml:space="preserve">        </w:t>
      </w:r>
      <w:proofErr w:type="gramStart"/>
      <w:r w:rsidRPr="007D1F3E">
        <w:rPr>
          <w:rFonts w:ascii="Times New Roman" w:hAnsi="Times New Roman"/>
          <w:color w:val="0000FF"/>
          <w:szCs w:val="24"/>
        </w:rPr>
        <w:t>var</w:t>
      </w:r>
      <w:proofErr w:type="gramEnd"/>
      <w:r w:rsidRPr="007D1F3E">
        <w:rPr>
          <w:rFonts w:ascii="Times New Roman" w:hAnsi="Times New Roman"/>
          <w:color w:val="000000"/>
          <w:szCs w:val="24"/>
        </w:rPr>
        <w:t xml:space="preserve"> </w:t>
      </w:r>
      <w:proofErr w:type="spellStart"/>
      <w:r w:rsidRPr="007D1F3E">
        <w:rPr>
          <w:rFonts w:ascii="Times New Roman" w:hAnsi="Times New Roman"/>
          <w:color w:val="000000"/>
          <w:szCs w:val="24"/>
        </w:rPr>
        <w:t>aNumber</w:t>
      </w:r>
      <w:proofErr w:type="spellEnd"/>
      <w:r w:rsidRPr="007D1F3E">
        <w:rPr>
          <w:rFonts w:ascii="Times New Roman" w:hAnsi="Times New Roman"/>
          <w:color w:val="000000"/>
          <w:szCs w:val="24"/>
        </w:rPr>
        <w:t xml:space="preserve"> = 123;  </w:t>
      </w:r>
    </w:p>
    <w:p w14:paraId="56BBE2BE"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7D1F3E">
        <w:rPr>
          <w:rFonts w:ascii="Times New Roman" w:hAnsi="Times New Roman"/>
          <w:color w:val="000000"/>
          <w:szCs w:val="24"/>
        </w:rPr>
        <w:t xml:space="preserve">    }</w:t>
      </w:r>
    </w:p>
    <w:p w14:paraId="00F6861E" w14:textId="77777777" w:rsidR="007D1F3E" w:rsidRDefault="007D1F3E" w:rsidP="007D1F3E">
      <w:pPr>
        <w:pBdr>
          <w:bottom w:val="double" w:sz="6" w:space="1"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7D1F3E">
        <w:rPr>
          <w:rFonts w:ascii="Times New Roman" w:hAnsi="Times New Roman"/>
          <w:color w:val="000000"/>
          <w:szCs w:val="24"/>
        </w:rPr>
        <w:t>}</w:t>
      </w:r>
    </w:p>
    <w:p w14:paraId="0C83E061" w14:textId="77777777" w:rsid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rPr>
      </w:pPr>
    </w:p>
    <w:p w14:paraId="3A43948C" w14:textId="77777777" w:rsid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2A2A2A"/>
          <w:szCs w:val="24"/>
        </w:rPr>
      </w:pPr>
      <w:r>
        <w:rPr>
          <w:rFonts w:ascii="Times New Roman" w:hAnsi="Times New Roman"/>
          <w:szCs w:val="24"/>
        </w:rPr>
        <w:tab/>
      </w:r>
      <w:r w:rsidRPr="007D1F3E">
        <w:rPr>
          <w:rFonts w:ascii="Times New Roman" w:hAnsi="Times New Roman"/>
          <w:color w:val="2A2A2A"/>
          <w:szCs w:val="24"/>
        </w:rPr>
        <w:t xml:space="preserve">Quando o </w:t>
      </w:r>
      <w:proofErr w:type="spellStart"/>
      <w:r w:rsidRPr="007D1F3E">
        <w:rPr>
          <w:rFonts w:ascii="Times New Roman" w:hAnsi="Times New Roman"/>
          <w:color w:val="2A2A2A"/>
          <w:szCs w:val="24"/>
        </w:rPr>
        <w:t>JavaScript</w:t>
      </w:r>
      <w:proofErr w:type="spellEnd"/>
      <w:r w:rsidRPr="007D1F3E">
        <w:rPr>
          <w:rFonts w:ascii="Times New Roman" w:hAnsi="Times New Roman"/>
          <w:color w:val="2A2A2A"/>
          <w:szCs w:val="24"/>
        </w:rPr>
        <w:t xml:space="preserve"> executa uma função, ele primeiro procura todas as declarações de variáveis, por exemplo, </w:t>
      </w:r>
      <w:r w:rsidRPr="007D1F3E">
        <w:rPr>
          <w:rFonts w:ascii="Times New Roman" w:hAnsi="Times New Roman"/>
          <w:color w:val="006400"/>
          <w:szCs w:val="24"/>
        </w:rPr>
        <w:t xml:space="preserve">var </w:t>
      </w:r>
      <w:proofErr w:type="spellStart"/>
      <w:proofErr w:type="gramStart"/>
      <w:r w:rsidRPr="007D1F3E">
        <w:rPr>
          <w:rFonts w:ascii="Times New Roman" w:hAnsi="Times New Roman"/>
          <w:color w:val="006400"/>
          <w:szCs w:val="24"/>
        </w:rPr>
        <w:t>someVariable</w:t>
      </w:r>
      <w:proofErr w:type="spellEnd"/>
      <w:r w:rsidRPr="007D1F3E">
        <w:rPr>
          <w:rFonts w:ascii="Times New Roman" w:hAnsi="Times New Roman"/>
          <w:color w:val="006400"/>
          <w:szCs w:val="24"/>
        </w:rPr>
        <w:t>;</w:t>
      </w:r>
      <w:r w:rsidRPr="007D1F3E">
        <w:rPr>
          <w:rFonts w:ascii="Times New Roman" w:hAnsi="Times New Roman"/>
          <w:color w:val="2A2A2A"/>
          <w:szCs w:val="24"/>
        </w:rPr>
        <w:t>.</w:t>
      </w:r>
      <w:proofErr w:type="gramEnd"/>
      <w:r w:rsidRPr="007D1F3E">
        <w:rPr>
          <w:rFonts w:ascii="Times New Roman" w:hAnsi="Times New Roman"/>
          <w:color w:val="2A2A2A"/>
          <w:szCs w:val="24"/>
        </w:rPr>
        <w:t>  Ela cria as variáveis com um valor inicial de </w:t>
      </w:r>
      <w:proofErr w:type="spellStart"/>
      <w:r w:rsidRPr="007D1F3E">
        <w:rPr>
          <w:rFonts w:ascii="Times New Roman" w:hAnsi="Times New Roman"/>
          <w:b/>
          <w:bCs/>
          <w:color w:val="2A2A2A"/>
          <w:szCs w:val="24"/>
        </w:rPr>
        <w:t>undefined</w:t>
      </w:r>
      <w:proofErr w:type="spellEnd"/>
      <w:r w:rsidRPr="007D1F3E">
        <w:rPr>
          <w:rFonts w:ascii="Times New Roman" w:hAnsi="Times New Roman"/>
          <w:color w:val="2A2A2A"/>
          <w:szCs w:val="24"/>
        </w:rPr>
        <w:t>.  Se a variável for declarada com um valor, por exemplo </w:t>
      </w:r>
      <w:r w:rsidRPr="007D1F3E">
        <w:rPr>
          <w:rFonts w:ascii="Times New Roman" w:hAnsi="Times New Roman"/>
          <w:color w:val="006400"/>
          <w:szCs w:val="24"/>
        </w:rPr>
        <w:t xml:space="preserve">var </w:t>
      </w:r>
      <w:proofErr w:type="spellStart"/>
      <w:r w:rsidRPr="007D1F3E">
        <w:rPr>
          <w:rFonts w:ascii="Times New Roman" w:hAnsi="Times New Roman"/>
          <w:color w:val="006400"/>
          <w:szCs w:val="24"/>
        </w:rPr>
        <w:t>someVariable</w:t>
      </w:r>
      <w:proofErr w:type="spellEnd"/>
      <w:r w:rsidRPr="007D1F3E">
        <w:rPr>
          <w:rFonts w:ascii="Times New Roman" w:hAnsi="Times New Roman"/>
          <w:color w:val="006400"/>
          <w:szCs w:val="24"/>
        </w:rPr>
        <w:t xml:space="preserve"> = "</w:t>
      </w:r>
      <w:proofErr w:type="spellStart"/>
      <w:r w:rsidRPr="007D1F3E">
        <w:rPr>
          <w:rFonts w:ascii="Times New Roman" w:hAnsi="Times New Roman"/>
          <w:color w:val="006400"/>
          <w:szCs w:val="24"/>
        </w:rPr>
        <w:t>something</w:t>
      </w:r>
      <w:proofErr w:type="spellEnd"/>
      <w:proofErr w:type="gramStart"/>
      <w:r w:rsidRPr="007D1F3E">
        <w:rPr>
          <w:rFonts w:ascii="Times New Roman" w:hAnsi="Times New Roman"/>
          <w:color w:val="006400"/>
          <w:szCs w:val="24"/>
        </w:rPr>
        <w:t>";</w:t>
      </w:r>
      <w:r w:rsidRPr="007D1F3E">
        <w:rPr>
          <w:rFonts w:ascii="Times New Roman" w:hAnsi="Times New Roman"/>
          <w:color w:val="2A2A2A"/>
          <w:szCs w:val="24"/>
        </w:rPr>
        <w:t>,</w:t>
      </w:r>
      <w:proofErr w:type="gramEnd"/>
      <w:r w:rsidRPr="007D1F3E">
        <w:rPr>
          <w:rFonts w:ascii="Times New Roman" w:hAnsi="Times New Roman"/>
          <w:color w:val="2A2A2A"/>
          <w:szCs w:val="24"/>
        </w:rPr>
        <w:t xml:space="preserve"> inicialmente ela ainda terá o valor </w:t>
      </w:r>
      <w:proofErr w:type="spellStart"/>
      <w:r w:rsidRPr="007D1F3E">
        <w:rPr>
          <w:rFonts w:ascii="Times New Roman" w:hAnsi="Times New Roman"/>
          <w:b/>
          <w:bCs/>
          <w:color w:val="2A2A2A"/>
          <w:szCs w:val="24"/>
        </w:rPr>
        <w:t>undefined</w:t>
      </w:r>
      <w:proofErr w:type="spellEnd"/>
      <w:r w:rsidRPr="007D1F3E">
        <w:rPr>
          <w:rFonts w:ascii="Times New Roman" w:hAnsi="Times New Roman"/>
          <w:color w:val="2A2A2A"/>
          <w:szCs w:val="24"/>
        </w:rPr>
        <w:t> e assumirá o valor declarado somente quando a linha contendo a declaração for executada</w:t>
      </w:r>
      <w:r>
        <w:rPr>
          <w:rFonts w:ascii="Times New Roman" w:hAnsi="Times New Roman"/>
          <w:color w:val="2A2A2A"/>
          <w:szCs w:val="24"/>
        </w:rPr>
        <w:t>.</w:t>
      </w:r>
    </w:p>
    <w:p w14:paraId="4DA6A3C0" w14:textId="77777777" w:rsid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2A2A2A"/>
          <w:szCs w:val="24"/>
        </w:rPr>
      </w:pPr>
      <w:r>
        <w:rPr>
          <w:rFonts w:ascii="Times New Roman" w:hAnsi="Times New Roman"/>
          <w:color w:val="2A2A2A"/>
          <w:szCs w:val="24"/>
        </w:rPr>
        <w:tab/>
      </w:r>
      <w:r w:rsidRPr="007D1F3E">
        <w:rPr>
          <w:rFonts w:ascii="Times New Roman" w:hAnsi="Times New Roman"/>
          <w:color w:val="2A2A2A"/>
          <w:szCs w:val="24"/>
        </w:rPr>
        <w:t xml:space="preserve">O </w:t>
      </w:r>
      <w:proofErr w:type="spellStart"/>
      <w:r w:rsidRPr="007D1F3E">
        <w:rPr>
          <w:rFonts w:ascii="Times New Roman" w:hAnsi="Times New Roman"/>
          <w:color w:val="2A2A2A"/>
          <w:szCs w:val="24"/>
        </w:rPr>
        <w:t>JavaScript</w:t>
      </w:r>
      <w:proofErr w:type="spellEnd"/>
      <w:r w:rsidRPr="007D1F3E">
        <w:rPr>
          <w:rFonts w:ascii="Times New Roman" w:hAnsi="Times New Roman"/>
          <w:color w:val="2A2A2A"/>
          <w:szCs w:val="24"/>
        </w:rPr>
        <w:t xml:space="preserve"> processa todas as declarações de variáveis antes de executar qualquer código, independentemente de a declaração estar dentro ou não de um bloco condicional ou de qualquer outra construção.  Depois de encontrar todas as variáveis, o </w:t>
      </w:r>
      <w:proofErr w:type="spellStart"/>
      <w:r w:rsidRPr="007D1F3E">
        <w:rPr>
          <w:rFonts w:ascii="Times New Roman" w:hAnsi="Times New Roman"/>
          <w:color w:val="2A2A2A"/>
          <w:szCs w:val="24"/>
        </w:rPr>
        <w:t>JavaScript</w:t>
      </w:r>
      <w:proofErr w:type="spellEnd"/>
      <w:r w:rsidRPr="007D1F3E">
        <w:rPr>
          <w:rFonts w:ascii="Times New Roman" w:hAnsi="Times New Roman"/>
          <w:color w:val="2A2A2A"/>
          <w:szCs w:val="24"/>
        </w:rPr>
        <w:t xml:space="preserve"> executa o código na função.  Se uma variável estiver implicitamente declarada dentro de uma função, ou seja, se ela aparecer no lado esquerdo de uma expressão de atribuição, mas não tiver sido declarada com </w:t>
      </w:r>
      <w:r w:rsidRPr="007D1F3E">
        <w:rPr>
          <w:rFonts w:ascii="Times New Roman" w:hAnsi="Times New Roman"/>
          <w:b/>
          <w:bCs/>
          <w:color w:val="2A2A2A"/>
          <w:szCs w:val="24"/>
        </w:rPr>
        <w:t>var</w:t>
      </w:r>
      <w:r w:rsidRPr="007D1F3E">
        <w:rPr>
          <w:rFonts w:ascii="Times New Roman" w:hAnsi="Times New Roman"/>
          <w:color w:val="2A2A2A"/>
          <w:szCs w:val="24"/>
        </w:rPr>
        <w:t>, ela será criada como uma variável global.</w:t>
      </w:r>
    </w:p>
    <w:p w14:paraId="0CE4D9AA"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2A2A2A"/>
          <w:szCs w:val="24"/>
        </w:rPr>
      </w:pPr>
      <w:r>
        <w:rPr>
          <w:rFonts w:ascii="Times New Roman" w:hAnsi="Times New Roman"/>
          <w:color w:val="2A2A2A"/>
          <w:szCs w:val="24"/>
        </w:rPr>
        <w:tab/>
      </w:r>
      <w:r w:rsidRPr="007D1F3E">
        <w:rPr>
          <w:rFonts w:ascii="Times New Roman" w:hAnsi="Times New Roman"/>
          <w:color w:val="2A2A2A"/>
          <w:szCs w:val="24"/>
        </w:rPr>
        <w:t xml:space="preserve">No </w:t>
      </w:r>
      <w:proofErr w:type="spellStart"/>
      <w:r w:rsidRPr="007D1F3E">
        <w:rPr>
          <w:rFonts w:ascii="Times New Roman" w:hAnsi="Times New Roman"/>
          <w:color w:val="2A2A2A"/>
          <w:szCs w:val="24"/>
        </w:rPr>
        <w:t>JavaScript</w:t>
      </w:r>
      <w:proofErr w:type="spellEnd"/>
      <w:r w:rsidRPr="007D1F3E">
        <w:rPr>
          <w:rFonts w:ascii="Times New Roman" w:hAnsi="Times New Roman"/>
          <w:color w:val="2A2A2A"/>
          <w:szCs w:val="24"/>
        </w:rPr>
        <w:t>, uma função interna (aninhada) armazena referências a variáveis locais presentes no mesmo escopo que a função em si, mesmo após os retornos da função.  Este conjunto de referências é chamado um fechamento.  No exemplo a seguir, a segunda chamada para a função interna gera a mesma mensagem (“</w:t>
      </w:r>
      <w:proofErr w:type="spellStart"/>
      <w:r w:rsidRPr="007D1F3E">
        <w:rPr>
          <w:rFonts w:ascii="Times New Roman" w:hAnsi="Times New Roman"/>
          <w:color w:val="2A2A2A"/>
          <w:szCs w:val="24"/>
        </w:rPr>
        <w:t>Hello</w:t>
      </w:r>
      <w:proofErr w:type="spellEnd"/>
      <w:r w:rsidRPr="007D1F3E">
        <w:rPr>
          <w:rFonts w:ascii="Times New Roman" w:hAnsi="Times New Roman"/>
          <w:color w:val="2A2A2A"/>
          <w:szCs w:val="24"/>
        </w:rPr>
        <w:t xml:space="preserve"> Bill”) assim como a primeira chamada, porque o parâmetro de entrada para a função externa, </w:t>
      </w:r>
      <w:proofErr w:type="spellStart"/>
      <w:r w:rsidRPr="007D1F3E">
        <w:rPr>
          <w:rFonts w:ascii="Times New Roman" w:hAnsi="Times New Roman"/>
          <w:i/>
          <w:iCs/>
          <w:color w:val="2A2A2A"/>
          <w:szCs w:val="24"/>
        </w:rPr>
        <w:t>name</w:t>
      </w:r>
      <w:proofErr w:type="spellEnd"/>
      <w:r w:rsidRPr="007D1F3E">
        <w:rPr>
          <w:rFonts w:ascii="Times New Roman" w:hAnsi="Times New Roman"/>
          <w:color w:val="2A2A2A"/>
          <w:szCs w:val="24"/>
        </w:rPr>
        <w:t>, é uma variável local que é armazenada no fechamento da função interna.  </w:t>
      </w:r>
    </w:p>
    <w:p w14:paraId="427F0B3A"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lang w:val="en-US"/>
        </w:rPr>
      </w:pPr>
      <w:r w:rsidRPr="00A22424">
        <w:rPr>
          <w:rFonts w:ascii="Times New Roman" w:hAnsi="Times New Roman"/>
          <w:szCs w:val="24"/>
          <w:lang w:val="en-US"/>
        </w:rPr>
        <w:t>=============================================================</w:t>
      </w:r>
    </w:p>
    <w:p w14:paraId="1EDE79F4"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gramStart"/>
      <w:r w:rsidRPr="00A22424">
        <w:rPr>
          <w:rFonts w:ascii="Times New Roman" w:hAnsi="Times New Roman"/>
          <w:color w:val="0000FF"/>
          <w:szCs w:val="24"/>
          <w:lang w:val="en-US"/>
        </w:rPr>
        <w:t>function</w:t>
      </w:r>
      <w:proofErr w:type="gramEnd"/>
      <w:r w:rsidRPr="00A22424">
        <w:rPr>
          <w:rFonts w:ascii="Times New Roman" w:hAnsi="Times New Roman"/>
          <w:color w:val="000000"/>
          <w:szCs w:val="24"/>
          <w:lang w:val="en-US"/>
        </w:rPr>
        <w:t xml:space="preserve"> send(name) {</w:t>
      </w:r>
    </w:p>
    <w:p w14:paraId="0FA0BF1B" w14:textId="45856467" w:rsidR="007D1F3E" w:rsidRPr="00B226C5" w:rsidRDefault="007D1F3E" w:rsidP="00B226C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B226C5">
        <w:rPr>
          <w:rFonts w:ascii="Times New Roman" w:hAnsi="Times New Roman"/>
          <w:color w:val="000000"/>
          <w:szCs w:val="24"/>
        </w:rPr>
        <w:t xml:space="preserve">    </w:t>
      </w:r>
      <w:r w:rsidRPr="00B226C5">
        <w:rPr>
          <w:rFonts w:ascii="Times New Roman" w:hAnsi="Times New Roman"/>
          <w:color w:val="008000"/>
          <w:szCs w:val="24"/>
        </w:rPr>
        <w:t xml:space="preserve">// </w:t>
      </w:r>
      <w:r w:rsidR="00B226C5">
        <w:rPr>
          <w:rFonts w:ascii="Times New Roman" w:hAnsi="Times New Roman"/>
          <w:color w:val="008000"/>
          <w:szCs w:val="24"/>
        </w:rPr>
        <w:t>A variável local</w:t>
      </w:r>
      <w:r w:rsidR="00B226C5" w:rsidRPr="00B226C5">
        <w:rPr>
          <w:rFonts w:ascii="Times New Roman" w:hAnsi="Times New Roman"/>
          <w:color w:val="008000"/>
          <w:szCs w:val="24"/>
        </w:rPr>
        <w:t xml:space="preserve"> é armazenada no fechamento da função interna.  </w:t>
      </w:r>
    </w:p>
    <w:p w14:paraId="24D039F7"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B226C5">
        <w:rPr>
          <w:rFonts w:ascii="Times New Roman" w:hAnsi="Times New Roman"/>
          <w:color w:val="000000"/>
          <w:szCs w:val="24"/>
        </w:rPr>
        <w:t xml:space="preserve">    </w:t>
      </w:r>
      <w:proofErr w:type="gramStart"/>
      <w:r w:rsidRPr="00A22424">
        <w:rPr>
          <w:rFonts w:ascii="Times New Roman" w:hAnsi="Times New Roman"/>
          <w:color w:val="0000FF"/>
          <w:szCs w:val="24"/>
          <w:lang w:val="en-US"/>
        </w:rPr>
        <w:t>return</w:t>
      </w:r>
      <w:proofErr w:type="gramEnd"/>
      <w:r w:rsidRPr="00A22424">
        <w:rPr>
          <w:rFonts w:ascii="Times New Roman" w:hAnsi="Times New Roman"/>
          <w:color w:val="000000"/>
          <w:szCs w:val="24"/>
          <w:lang w:val="en-US"/>
        </w:rPr>
        <w:t xml:space="preserve"> </w:t>
      </w:r>
      <w:r w:rsidRPr="00A22424">
        <w:rPr>
          <w:rFonts w:ascii="Times New Roman" w:hAnsi="Times New Roman"/>
          <w:color w:val="0000FF"/>
          <w:szCs w:val="24"/>
          <w:lang w:val="en-US"/>
        </w:rPr>
        <w:t>function</w:t>
      </w:r>
      <w:r w:rsidRPr="00A22424">
        <w:rPr>
          <w:rFonts w:ascii="Times New Roman" w:hAnsi="Times New Roman"/>
          <w:color w:val="000000"/>
          <w:szCs w:val="24"/>
          <w:lang w:val="en-US"/>
        </w:rPr>
        <w:t xml:space="preserve"> () {</w:t>
      </w:r>
    </w:p>
    <w:p w14:paraId="634C7353"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 xml:space="preserve">        </w:t>
      </w:r>
      <w:proofErr w:type="spellStart"/>
      <w:proofErr w:type="gramStart"/>
      <w:r w:rsidRPr="00A22424">
        <w:rPr>
          <w:rFonts w:ascii="Times New Roman" w:hAnsi="Times New Roman"/>
          <w:color w:val="000000"/>
          <w:szCs w:val="24"/>
          <w:lang w:val="en-US"/>
        </w:rPr>
        <w:t>sendHi</w:t>
      </w:r>
      <w:proofErr w:type="spellEnd"/>
      <w:r w:rsidRPr="00A22424">
        <w:rPr>
          <w:rFonts w:ascii="Times New Roman" w:hAnsi="Times New Roman"/>
          <w:color w:val="000000"/>
          <w:szCs w:val="24"/>
          <w:lang w:val="en-US"/>
        </w:rPr>
        <w:t>(</w:t>
      </w:r>
      <w:proofErr w:type="gramEnd"/>
      <w:r w:rsidRPr="00A22424">
        <w:rPr>
          <w:rFonts w:ascii="Times New Roman" w:hAnsi="Times New Roman"/>
          <w:color w:val="000000"/>
          <w:szCs w:val="24"/>
          <w:lang w:val="en-US"/>
        </w:rPr>
        <w:t>name);</w:t>
      </w:r>
    </w:p>
    <w:p w14:paraId="06F112A5"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 xml:space="preserve">    }</w:t>
      </w:r>
    </w:p>
    <w:p w14:paraId="6964EF19"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w:t>
      </w:r>
    </w:p>
    <w:p w14:paraId="603583E5"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0011E507"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gramStart"/>
      <w:r w:rsidRPr="00A22424">
        <w:rPr>
          <w:rFonts w:ascii="Times New Roman" w:hAnsi="Times New Roman"/>
          <w:color w:val="0000FF"/>
          <w:szCs w:val="24"/>
          <w:lang w:val="en-US"/>
        </w:rPr>
        <w:t>function</w:t>
      </w:r>
      <w:proofErr w:type="gramEnd"/>
      <w:r w:rsidRPr="00A22424">
        <w:rPr>
          <w:rFonts w:ascii="Times New Roman" w:hAnsi="Times New Roman"/>
          <w:color w:val="000000"/>
          <w:szCs w:val="24"/>
          <w:lang w:val="en-US"/>
        </w:rPr>
        <w:t xml:space="preserve"> </w:t>
      </w:r>
      <w:proofErr w:type="spellStart"/>
      <w:r w:rsidRPr="00A22424">
        <w:rPr>
          <w:rFonts w:ascii="Times New Roman" w:hAnsi="Times New Roman"/>
          <w:color w:val="000000"/>
          <w:szCs w:val="24"/>
          <w:lang w:val="en-US"/>
        </w:rPr>
        <w:t>sendHi</w:t>
      </w:r>
      <w:proofErr w:type="spellEnd"/>
      <w:r w:rsidRPr="00A22424">
        <w:rPr>
          <w:rFonts w:ascii="Times New Roman" w:hAnsi="Times New Roman"/>
          <w:color w:val="000000"/>
          <w:szCs w:val="24"/>
          <w:lang w:val="en-US"/>
        </w:rPr>
        <w:t>(</w:t>
      </w:r>
      <w:proofErr w:type="spellStart"/>
      <w:r w:rsidRPr="00A22424">
        <w:rPr>
          <w:rFonts w:ascii="Times New Roman" w:hAnsi="Times New Roman"/>
          <w:color w:val="000000"/>
          <w:szCs w:val="24"/>
          <w:lang w:val="en-US"/>
        </w:rPr>
        <w:t>msg</w:t>
      </w:r>
      <w:proofErr w:type="spellEnd"/>
      <w:r w:rsidRPr="00A22424">
        <w:rPr>
          <w:rFonts w:ascii="Times New Roman" w:hAnsi="Times New Roman"/>
          <w:color w:val="000000"/>
          <w:szCs w:val="24"/>
          <w:lang w:val="en-US"/>
        </w:rPr>
        <w:t>) {</w:t>
      </w:r>
    </w:p>
    <w:p w14:paraId="498BE22F"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 xml:space="preserve">    </w:t>
      </w:r>
      <w:proofErr w:type="gramStart"/>
      <w:r w:rsidRPr="00A22424">
        <w:rPr>
          <w:rFonts w:ascii="Times New Roman" w:hAnsi="Times New Roman"/>
          <w:color w:val="000000"/>
          <w:szCs w:val="24"/>
          <w:lang w:val="en-US"/>
        </w:rPr>
        <w:t>console.log(</w:t>
      </w:r>
      <w:proofErr w:type="gramEnd"/>
      <w:r w:rsidRPr="00A22424">
        <w:rPr>
          <w:rFonts w:ascii="Times New Roman" w:hAnsi="Times New Roman"/>
          <w:color w:val="A31515"/>
          <w:szCs w:val="24"/>
          <w:lang w:val="en-US"/>
        </w:rPr>
        <w:t>'Hello '</w:t>
      </w:r>
      <w:r w:rsidRPr="00A22424">
        <w:rPr>
          <w:rFonts w:ascii="Times New Roman" w:hAnsi="Times New Roman"/>
          <w:color w:val="000000"/>
          <w:szCs w:val="24"/>
          <w:lang w:val="en-US"/>
        </w:rPr>
        <w:t xml:space="preserve"> + </w:t>
      </w:r>
      <w:proofErr w:type="spellStart"/>
      <w:r w:rsidRPr="00A22424">
        <w:rPr>
          <w:rFonts w:ascii="Times New Roman" w:hAnsi="Times New Roman"/>
          <w:color w:val="000000"/>
          <w:szCs w:val="24"/>
          <w:lang w:val="en-US"/>
        </w:rPr>
        <w:t>msg</w:t>
      </w:r>
      <w:proofErr w:type="spellEnd"/>
      <w:r w:rsidRPr="00A22424">
        <w:rPr>
          <w:rFonts w:ascii="Times New Roman" w:hAnsi="Times New Roman"/>
          <w:color w:val="000000"/>
          <w:szCs w:val="24"/>
          <w:lang w:val="en-US"/>
        </w:rPr>
        <w:t>);</w:t>
      </w:r>
    </w:p>
    <w:p w14:paraId="1670F819"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0000"/>
          <w:szCs w:val="24"/>
          <w:lang w:val="en-US"/>
        </w:rPr>
        <w:t>}</w:t>
      </w:r>
    </w:p>
    <w:p w14:paraId="06EAA217"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
    <w:p w14:paraId="7258F903"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FF"/>
          <w:szCs w:val="24"/>
          <w:lang w:val="en-US"/>
        </w:rPr>
        <w:t>var</w:t>
      </w:r>
      <w:proofErr w:type="spellEnd"/>
      <w:proofErr w:type="gramEnd"/>
      <w:r w:rsidRPr="00A22424">
        <w:rPr>
          <w:rFonts w:ascii="Times New Roman" w:hAnsi="Times New Roman"/>
          <w:color w:val="000000"/>
          <w:szCs w:val="24"/>
          <w:lang w:val="en-US"/>
        </w:rPr>
        <w:t xml:space="preserve"> </w:t>
      </w:r>
      <w:proofErr w:type="spellStart"/>
      <w:r w:rsidRPr="00A22424">
        <w:rPr>
          <w:rFonts w:ascii="Times New Roman" w:hAnsi="Times New Roman"/>
          <w:color w:val="000000"/>
          <w:szCs w:val="24"/>
          <w:lang w:val="en-US"/>
        </w:rPr>
        <w:t>func</w:t>
      </w:r>
      <w:proofErr w:type="spellEnd"/>
      <w:r w:rsidRPr="00A22424">
        <w:rPr>
          <w:rFonts w:ascii="Times New Roman" w:hAnsi="Times New Roman"/>
          <w:color w:val="000000"/>
          <w:szCs w:val="24"/>
          <w:lang w:val="en-US"/>
        </w:rPr>
        <w:t xml:space="preserve"> = send(</w:t>
      </w:r>
      <w:r w:rsidRPr="00A22424">
        <w:rPr>
          <w:rFonts w:ascii="Times New Roman" w:hAnsi="Times New Roman"/>
          <w:color w:val="A31515"/>
          <w:szCs w:val="24"/>
          <w:lang w:val="en-US"/>
        </w:rPr>
        <w:t>'Bill'</w:t>
      </w:r>
      <w:r w:rsidRPr="00A22424">
        <w:rPr>
          <w:rFonts w:ascii="Times New Roman" w:hAnsi="Times New Roman"/>
          <w:color w:val="000000"/>
          <w:szCs w:val="24"/>
          <w:lang w:val="en-US"/>
        </w:rPr>
        <w:t>);</w:t>
      </w:r>
    </w:p>
    <w:p w14:paraId="5A55CBD1"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00"/>
          <w:szCs w:val="24"/>
          <w:lang w:val="en-US"/>
        </w:rPr>
        <w:t>func</w:t>
      </w:r>
      <w:proofErr w:type="spellEnd"/>
      <w:r w:rsidRPr="00A22424">
        <w:rPr>
          <w:rFonts w:ascii="Times New Roman" w:hAnsi="Times New Roman"/>
          <w:color w:val="000000"/>
          <w:szCs w:val="24"/>
          <w:lang w:val="en-US"/>
        </w:rPr>
        <w:t>(</w:t>
      </w:r>
      <w:proofErr w:type="gramEnd"/>
      <w:r w:rsidRPr="00A22424">
        <w:rPr>
          <w:rFonts w:ascii="Times New Roman" w:hAnsi="Times New Roman"/>
          <w:color w:val="000000"/>
          <w:szCs w:val="24"/>
          <w:lang w:val="en-US"/>
        </w:rPr>
        <w:t>);</w:t>
      </w:r>
    </w:p>
    <w:p w14:paraId="28790823"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8000"/>
          <w:szCs w:val="24"/>
          <w:lang w:val="en-US"/>
        </w:rPr>
        <w:t>// Output:</w:t>
      </w:r>
    </w:p>
    <w:p w14:paraId="463A002E"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8000"/>
          <w:szCs w:val="24"/>
          <w:lang w:val="en-US"/>
        </w:rPr>
        <w:lastRenderedPageBreak/>
        <w:t>// Hello Bill</w:t>
      </w:r>
    </w:p>
    <w:p w14:paraId="3A25B9E8"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00"/>
          <w:szCs w:val="24"/>
          <w:lang w:val="en-US"/>
        </w:rPr>
        <w:t>sendHi</w:t>
      </w:r>
      <w:proofErr w:type="spellEnd"/>
      <w:r w:rsidRPr="00A22424">
        <w:rPr>
          <w:rFonts w:ascii="Times New Roman" w:hAnsi="Times New Roman"/>
          <w:color w:val="000000"/>
          <w:szCs w:val="24"/>
          <w:lang w:val="en-US"/>
        </w:rPr>
        <w:t>(</w:t>
      </w:r>
      <w:proofErr w:type="gramEnd"/>
      <w:r w:rsidRPr="00A22424">
        <w:rPr>
          <w:rFonts w:ascii="Times New Roman" w:hAnsi="Times New Roman"/>
          <w:color w:val="A31515"/>
          <w:szCs w:val="24"/>
          <w:lang w:val="en-US"/>
        </w:rPr>
        <w:t>'Pete'</w:t>
      </w:r>
      <w:r w:rsidRPr="00A22424">
        <w:rPr>
          <w:rFonts w:ascii="Times New Roman" w:hAnsi="Times New Roman"/>
          <w:color w:val="000000"/>
          <w:szCs w:val="24"/>
          <w:lang w:val="en-US"/>
        </w:rPr>
        <w:t>);</w:t>
      </w:r>
    </w:p>
    <w:p w14:paraId="5459C0E9"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8000"/>
          <w:szCs w:val="24"/>
          <w:lang w:val="en-US"/>
        </w:rPr>
        <w:t>// Output:</w:t>
      </w:r>
    </w:p>
    <w:p w14:paraId="124A9D5D"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8000"/>
          <w:szCs w:val="24"/>
          <w:lang w:val="en-US"/>
        </w:rPr>
        <w:t>// Hello Pete</w:t>
      </w:r>
    </w:p>
    <w:p w14:paraId="5383AFC8"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proofErr w:type="spellStart"/>
      <w:proofErr w:type="gramStart"/>
      <w:r w:rsidRPr="00A22424">
        <w:rPr>
          <w:rFonts w:ascii="Times New Roman" w:hAnsi="Times New Roman"/>
          <w:color w:val="000000"/>
          <w:szCs w:val="24"/>
          <w:lang w:val="en-US"/>
        </w:rPr>
        <w:t>func</w:t>
      </w:r>
      <w:proofErr w:type="spellEnd"/>
      <w:r w:rsidRPr="00A22424">
        <w:rPr>
          <w:rFonts w:ascii="Times New Roman" w:hAnsi="Times New Roman"/>
          <w:color w:val="000000"/>
          <w:szCs w:val="24"/>
          <w:lang w:val="en-US"/>
        </w:rPr>
        <w:t>(</w:t>
      </w:r>
      <w:proofErr w:type="gramEnd"/>
      <w:r w:rsidRPr="00A22424">
        <w:rPr>
          <w:rFonts w:ascii="Times New Roman" w:hAnsi="Times New Roman"/>
          <w:color w:val="000000"/>
          <w:szCs w:val="24"/>
          <w:lang w:val="en-US"/>
        </w:rPr>
        <w:t>);</w:t>
      </w:r>
    </w:p>
    <w:p w14:paraId="7DFB71EE" w14:textId="77777777" w:rsidR="007D1F3E" w:rsidRPr="00A22424"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lang w:val="en-US"/>
        </w:rPr>
      </w:pPr>
      <w:r w:rsidRPr="00A22424">
        <w:rPr>
          <w:rFonts w:ascii="Times New Roman" w:hAnsi="Times New Roman"/>
          <w:color w:val="008000"/>
          <w:szCs w:val="24"/>
          <w:lang w:val="en-US"/>
        </w:rPr>
        <w:t>// Output:</w:t>
      </w:r>
    </w:p>
    <w:p w14:paraId="324EB557" w14:textId="77777777" w:rsidR="007D1F3E" w:rsidRP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000000"/>
          <w:szCs w:val="24"/>
        </w:rPr>
      </w:pPr>
      <w:r w:rsidRPr="007D1F3E">
        <w:rPr>
          <w:rFonts w:ascii="Times New Roman" w:hAnsi="Times New Roman"/>
          <w:color w:val="008000"/>
          <w:szCs w:val="24"/>
        </w:rPr>
        <w:t xml:space="preserve">// </w:t>
      </w:r>
      <w:proofErr w:type="spellStart"/>
      <w:r w:rsidRPr="007D1F3E">
        <w:rPr>
          <w:rFonts w:ascii="Times New Roman" w:hAnsi="Times New Roman"/>
          <w:color w:val="008000"/>
          <w:szCs w:val="24"/>
        </w:rPr>
        <w:t>Hello</w:t>
      </w:r>
      <w:proofErr w:type="spellEnd"/>
      <w:r w:rsidRPr="007D1F3E">
        <w:rPr>
          <w:rFonts w:ascii="Times New Roman" w:hAnsi="Times New Roman"/>
          <w:color w:val="008000"/>
          <w:szCs w:val="24"/>
        </w:rPr>
        <w:t xml:space="preserve"> Bill</w:t>
      </w:r>
    </w:p>
    <w:p w14:paraId="108FAA71" w14:textId="77777777" w:rsidR="007D1F3E" w:rsidRDefault="007D1F3E" w:rsidP="007D1F3E">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szCs w:val="24"/>
        </w:rPr>
      </w:pPr>
      <w:r>
        <w:rPr>
          <w:rFonts w:ascii="Times New Roman" w:hAnsi="Times New Roman"/>
          <w:szCs w:val="24"/>
        </w:rPr>
        <w:t>=============================================================</w:t>
      </w:r>
    </w:p>
    <w:p w14:paraId="728A70BD" w14:textId="77777777" w:rsidR="007D1F3E" w:rsidRDefault="007D1F3E" w:rsidP="00EC6CF3">
      <w:pPr>
        <w:rPr>
          <w:b/>
          <w:sz w:val="28"/>
          <w:szCs w:val="28"/>
        </w:rPr>
      </w:pPr>
    </w:p>
    <w:p w14:paraId="4413EBA3" w14:textId="77777777" w:rsidR="007D1F3E" w:rsidRDefault="007D1F3E" w:rsidP="00EC6CF3">
      <w:pPr>
        <w:rPr>
          <w:b/>
          <w:sz w:val="28"/>
          <w:szCs w:val="28"/>
        </w:rPr>
      </w:pPr>
    </w:p>
    <w:p w14:paraId="4B43921F" w14:textId="77777777" w:rsidR="00EC6CF3" w:rsidRPr="00EC6CF3" w:rsidRDefault="00EC6CF3" w:rsidP="00EC6CF3">
      <w:pPr>
        <w:rPr>
          <w:b/>
          <w:sz w:val="28"/>
          <w:szCs w:val="28"/>
        </w:rPr>
      </w:pPr>
      <w:r w:rsidRPr="00EC6CF3">
        <w:rPr>
          <w:b/>
          <w:sz w:val="28"/>
          <w:szCs w:val="28"/>
        </w:rPr>
        <w:t>7</w:t>
      </w:r>
      <w:r w:rsidR="008E4B1E" w:rsidRPr="00EC6CF3">
        <w:rPr>
          <w:b/>
          <w:sz w:val="28"/>
          <w:szCs w:val="28"/>
        </w:rPr>
        <w:t>. Exemplo prático de uso da linguagem de programação</w:t>
      </w:r>
    </w:p>
    <w:p w14:paraId="7A499B28" w14:textId="1171E15B" w:rsidR="008E4B1E" w:rsidRPr="00A96E99" w:rsidRDefault="00EC6CF3" w:rsidP="00A96E9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63" w:lineRule="atLeast"/>
        <w:rPr>
          <w:rFonts w:ascii="Times New Roman" w:hAnsi="Times New Roman"/>
          <w:color w:val="2A2A2A"/>
          <w:szCs w:val="24"/>
        </w:rPr>
      </w:pPr>
      <w:r>
        <w:tab/>
      </w:r>
      <w:r w:rsidR="00560528" w:rsidRPr="00A96E99">
        <w:rPr>
          <w:rFonts w:ascii="Times New Roman" w:hAnsi="Times New Roman"/>
          <w:color w:val="2A2A2A"/>
          <w:szCs w:val="24"/>
        </w:rPr>
        <w:t>Uma página para cadastro de pessoas</w:t>
      </w:r>
      <w:r w:rsidR="00A96E99" w:rsidRPr="00A96E99">
        <w:rPr>
          <w:rFonts w:ascii="Times New Roman" w:hAnsi="Times New Roman"/>
          <w:color w:val="2A2A2A"/>
          <w:szCs w:val="24"/>
        </w:rPr>
        <w:t xml:space="preserve"> para serviço de entrega, onde consta os dados pessoais, endereço e telefone para contato com a mesma. Junto de uma área para o cliente cadastrar um </w:t>
      </w:r>
      <w:proofErr w:type="spellStart"/>
      <w:r w:rsidR="00A96E99" w:rsidRPr="00A96E99">
        <w:rPr>
          <w:rFonts w:ascii="Times New Roman" w:hAnsi="Times New Roman"/>
          <w:color w:val="2A2A2A"/>
          <w:szCs w:val="24"/>
        </w:rPr>
        <w:t>login</w:t>
      </w:r>
      <w:proofErr w:type="spellEnd"/>
      <w:r w:rsidR="00A96E99" w:rsidRPr="00A96E99">
        <w:rPr>
          <w:rFonts w:ascii="Times New Roman" w:hAnsi="Times New Roman"/>
          <w:color w:val="2A2A2A"/>
          <w:szCs w:val="24"/>
        </w:rPr>
        <w:t xml:space="preserve"> e senha para que ela possa ter acesso ao sistema. Foi usado o paradigma imperativo pois através dele se torna mais fácil definir as estruturas necessárias para realizar esse cadastro.</w:t>
      </w:r>
    </w:p>
    <w:p w14:paraId="74D23CF2" w14:textId="77777777" w:rsidR="00EC6CF3" w:rsidRDefault="00EC6CF3" w:rsidP="00603861">
      <w:pPr>
        <w:pStyle w:val="Ttulo1"/>
        <w:rPr>
          <w:rFonts w:ascii="Times New Roman" w:hAnsi="Times New Roman"/>
          <w:sz w:val="28"/>
          <w:szCs w:val="28"/>
        </w:rPr>
      </w:pPr>
      <w:r w:rsidRPr="00EC6CF3">
        <w:rPr>
          <w:rFonts w:ascii="Times New Roman" w:hAnsi="Times New Roman"/>
          <w:sz w:val="28"/>
          <w:szCs w:val="28"/>
        </w:rPr>
        <w:t>8</w:t>
      </w:r>
      <w:r w:rsidR="0039070B" w:rsidRPr="00EC6CF3">
        <w:rPr>
          <w:rFonts w:ascii="Times New Roman" w:hAnsi="Times New Roman"/>
          <w:sz w:val="28"/>
          <w:szCs w:val="28"/>
        </w:rPr>
        <w:t>. Conclusões</w:t>
      </w:r>
      <w:r w:rsidRPr="00EC6CF3">
        <w:rPr>
          <w:rFonts w:ascii="Times New Roman" w:hAnsi="Times New Roman"/>
          <w:sz w:val="28"/>
          <w:szCs w:val="28"/>
        </w:rPr>
        <w:t>:</w:t>
      </w:r>
    </w:p>
    <w:p w14:paraId="443E3860" w14:textId="0028AC30" w:rsidR="00D11E58" w:rsidRPr="00D11E58" w:rsidRDefault="00D11E58" w:rsidP="00D11E58">
      <w:r>
        <w:tab/>
        <w:t>Java Script é uma linguagem que trouxe grandes benefícios para o mundo atual. Ela teve um papel fundamental para que o desenvolvimento web chegasse ao nível que podemos usar hoje, ela trabalha em conjunto com HTML e CSS, sendo responsável pela parte de ações de uma página web oferecendo diversas ferramentas que auxiliam o desenvolvedor durante a criação dos sistemas.</w:t>
      </w:r>
      <w:bookmarkStart w:id="89" w:name="_GoBack"/>
      <w:bookmarkEnd w:id="89"/>
    </w:p>
    <w:p w14:paraId="40791403" w14:textId="77777777" w:rsidR="00EC6CF3" w:rsidRPr="00EC6CF3" w:rsidRDefault="00EC6CF3" w:rsidP="00603861">
      <w:pPr>
        <w:pStyle w:val="Ttulo1"/>
        <w:rPr>
          <w:sz w:val="28"/>
          <w:szCs w:val="28"/>
        </w:rPr>
      </w:pPr>
      <w:r w:rsidRPr="00EC6CF3">
        <w:rPr>
          <w:sz w:val="28"/>
          <w:szCs w:val="28"/>
        </w:rPr>
        <w:t>9</w:t>
      </w:r>
      <w:r w:rsidR="00EC49FE" w:rsidRPr="00EC6CF3">
        <w:rPr>
          <w:sz w:val="28"/>
          <w:szCs w:val="28"/>
        </w:rPr>
        <w:t xml:space="preserve">. </w:t>
      </w:r>
      <w:r w:rsidRPr="00EC6CF3">
        <w:rPr>
          <w:sz w:val="28"/>
          <w:szCs w:val="28"/>
        </w:rPr>
        <w:t>Referencias:</w:t>
      </w:r>
      <w:r w:rsidRPr="00EC6CF3">
        <w:rPr>
          <w:sz w:val="28"/>
          <w:szCs w:val="28"/>
        </w:rPr>
        <w:tab/>
      </w:r>
    </w:p>
    <w:p w14:paraId="000199ED" w14:textId="77777777" w:rsidR="002469A4" w:rsidRDefault="00B720A1" w:rsidP="00EC6CF3">
      <w:hyperlink r:id="rId30" w:history="1">
        <w:r w:rsidR="00EC6CF3" w:rsidRPr="00D05BE2">
          <w:rPr>
            <w:rStyle w:val="Hyperlink"/>
          </w:rPr>
          <w:t>http://imasters.com.br/front-end/javascript/javascript-20-anos-de-historia-e-construcao-da-web/?trace=1519021197</w:t>
        </w:r>
      </w:hyperlink>
    </w:p>
    <w:p w14:paraId="587ABC9D" w14:textId="77777777" w:rsidR="00EC6CF3" w:rsidRDefault="00B720A1" w:rsidP="00EC6CF3">
      <w:hyperlink r:id="rId31" w:history="1">
        <w:r w:rsidR="00EC6CF3" w:rsidRPr="00D05BE2">
          <w:rPr>
            <w:rStyle w:val="Hyperlink"/>
          </w:rPr>
          <w:t>http://pt.stackoverflow.com/questions/126886/qual-%C3%A9-o-paradigma-de-programa%C3%A7%C3%A3o-usado-pelo-javascript</w:t>
        </w:r>
      </w:hyperlink>
    </w:p>
    <w:p w14:paraId="77A2B09E" w14:textId="77777777" w:rsidR="00EC6CF3" w:rsidRDefault="00B720A1" w:rsidP="00EC6CF3">
      <w:hyperlink r:id="rId32" w:history="1">
        <w:r w:rsidR="00C47C6C" w:rsidRPr="00D05BE2">
          <w:rPr>
            <w:rStyle w:val="Hyperlink"/>
          </w:rPr>
          <w:t>http://www.w3schools.com/js/js_examples.asp</w:t>
        </w:r>
      </w:hyperlink>
    </w:p>
    <w:p w14:paraId="375EA671" w14:textId="77777777" w:rsidR="00C47C6C" w:rsidRDefault="00B720A1" w:rsidP="00EC6CF3">
      <w:hyperlink r:id="rId33" w:history="1">
        <w:r w:rsidR="00895CC4" w:rsidRPr="00D05BE2">
          <w:rPr>
            <w:rStyle w:val="Hyperlink"/>
          </w:rPr>
          <w:t>https://www.codigofonte.net/dicas/javascript/696_variaveis-em-javascript</w:t>
        </w:r>
      </w:hyperlink>
    </w:p>
    <w:p w14:paraId="45241F6E" w14:textId="77777777" w:rsidR="00895CC4" w:rsidRDefault="00B720A1" w:rsidP="00EC6CF3">
      <w:hyperlink r:id="rId34" w:history="1">
        <w:r w:rsidR="00E368EC" w:rsidRPr="00D05BE2">
          <w:rPr>
            <w:rStyle w:val="Hyperlink"/>
          </w:rPr>
          <w:t>https://developer.mozilla.org/pt-BR/docs/Web/JavaScript/Guide/Values,_variables,_and_literals</w:t>
        </w:r>
      </w:hyperlink>
    </w:p>
    <w:p w14:paraId="15D6ABC2" w14:textId="77777777" w:rsidR="00E368EC" w:rsidRDefault="00B720A1" w:rsidP="00EC6CF3">
      <w:hyperlink r:id="rId35" w:history="1">
        <w:r w:rsidR="006F325A" w:rsidRPr="00D05BE2">
          <w:rPr>
            <w:rStyle w:val="Hyperlink"/>
          </w:rPr>
          <w:t>http://abrescript.blogspot.com.br/2009/03/javascript-principais-comandos-eventos.html</w:t>
        </w:r>
      </w:hyperlink>
    </w:p>
    <w:p w14:paraId="6788016C" w14:textId="77777777" w:rsidR="006F325A" w:rsidRPr="00EC6CF3" w:rsidRDefault="006F325A" w:rsidP="00EC6CF3"/>
    <w:sectPr w:rsidR="006F325A" w:rsidRPr="00EC6CF3" w:rsidSect="000A7D8C">
      <w:headerReference w:type="even" r:id="rId36"/>
      <w:headerReference w:type="default" r:id="rId37"/>
      <w:footerReference w:type="even" r:id="rId38"/>
      <w:footerReference w:type="first" r:id="rId39"/>
      <w:type w:val="continuous"/>
      <w:pgSz w:w="11907" w:h="16840" w:code="9"/>
      <w:pgMar w:top="1134" w:right="1701" w:bottom="1134"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B47B2" w14:textId="77777777" w:rsidR="00B720A1" w:rsidRDefault="00B720A1">
      <w:r>
        <w:separator/>
      </w:r>
    </w:p>
  </w:endnote>
  <w:endnote w:type="continuationSeparator" w:id="0">
    <w:p w14:paraId="2FCE5A68" w14:textId="77777777" w:rsidR="00B720A1" w:rsidRDefault="00B720A1">
      <w:r>
        <w:continuationSeparator/>
      </w:r>
    </w:p>
  </w:endnote>
  <w:endnote w:type="continuationNotice" w:id="1">
    <w:p w14:paraId="3394EC01" w14:textId="77777777" w:rsidR="00B720A1" w:rsidRDefault="00B720A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1F033" w14:textId="77777777" w:rsidR="0092301E" w:rsidRPr="00E3463F" w:rsidRDefault="0092301E">
    <w:pPr>
      <w:jc w:val="left"/>
      <w:rPr>
        <w:lang w:val="en-US"/>
      </w:rPr>
    </w:pPr>
    <w:r w:rsidRPr="00E3463F">
      <w:rPr>
        <w:lang w:val="en-US"/>
      </w:rP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44849" w14:textId="77777777" w:rsidR="00C85287" w:rsidRDefault="00C8528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9847A" w14:textId="77777777" w:rsidR="0092301E" w:rsidRPr="00E3463F" w:rsidRDefault="0092301E">
    <w:pPr>
      <w:rPr>
        <w:lang w:val="en-US"/>
      </w:rPr>
    </w:pPr>
    <w:r w:rsidRPr="00E3463F">
      <w:rPr>
        <w:lang w:val="en-US"/>
      </w:rPr>
      <w:t>Proceedings of the XII SIBGRAPI (October 1999) 101-104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8D064" w14:textId="77777777" w:rsidR="0092301E" w:rsidRPr="00E3463F" w:rsidRDefault="0092301E">
    <w:pPr>
      <w:jc w:val="left"/>
      <w:rPr>
        <w:lang w:val="en-US"/>
      </w:rPr>
    </w:pPr>
    <w:r w:rsidRPr="00E3463F">
      <w:rPr>
        <w:lang w:val="en-US"/>
      </w:rPr>
      <w:t>Proceedings of the XII SIBGRAPI (October 1999)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A747" w14:textId="77777777" w:rsidR="0092301E" w:rsidRPr="00E3463F" w:rsidRDefault="0092301E">
    <w:pPr>
      <w:rPr>
        <w:lang w:val="en-US"/>
      </w:rPr>
    </w:pPr>
    <w:r w:rsidRPr="00E3463F">
      <w:rPr>
        <w:lang w:val="en-US"/>
      </w:rP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83DA1" w14:textId="77777777" w:rsidR="00B720A1" w:rsidRDefault="00B720A1">
      <w:r>
        <w:separator/>
      </w:r>
    </w:p>
  </w:footnote>
  <w:footnote w:type="continuationSeparator" w:id="0">
    <w:p w14:paraId="40E2FC16" w14:textId="77777777" w:rsidR="00B720A1" w:rsidRDefault="00B720A1">
      <w:r>
        <w:continuationSeparator/>
      </w:r>
    </w:p>
  </w:footnote>
  <w:footnote w:type="continuationNotice" w:id="1">
    <w:p w14:paraId="5F842D48" w14:textId="77777777" w:rsidR="00B720A1" w:rsidRDefault="00B720A1">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B852B"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3A20A2E8" w14:textId="77777777"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4161F" w14:textId="77777777" w:rsidR="0092301E" w:rsidRDefault="0092301E">
    <w:pPr>
      <w:framePr w:wrap="around" w:vAnchor="text" w:hAnchor="margin" w:xAlign="inside" w:y="1"/>
    </w:pPr>
  </w:p>
  <w:p w14:paraId="0BF16B5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9922C"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17497C0D" w14:textId="77777777" w:rsidR="0092301E" w:rsidRPr="00EC49FE" w:rsidRDefault="0092301E">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p w14:paraId="7928BEEF" w14:textId="77777777" w:rsidR="0092301E"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76F55" w14:textId="77777777" w:rsidR="0092301E" w:rsidRDefault="0092301E">
    <w:pPr>
      <w:framePr w:wrap="around" w:vAnchor="text" w:hAnchor="margin" w:xAlign="inside" w:y="1"/>
    </w:pPr>
  </w:p>
  <w:p w14:paraId="73E6D110"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C3ACB"/>
    <w:multiLevelType w:val="multilevel"/>
    <w:tmpl w:val="6B4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1AA6792A"/>
    <w:multiLevelType w:val="multilevel"/>
    <w:tmpl w:val="E23E1546"/>
    <w:lvl w:ilvl="0">
      <w:start w:val="1"/>
      <w:numFmt w:val="bullet"/>
      <w:lvlText w:val=""/>
      <w:lvlJc w:val="left"/>
      <w:pPr>
        <w:tabs>
          <w:tab w:val="num" w:pos="721"/>
        </w:tabs>
        <w:ind w:left="721" w:hanging="360"/>
      </w:pPr>
      <w:rPr>
        <w:rFonts w:ascii="Wingdings" w:hAnsi="Wingdings" w:hint="default"/>
        <w:sz w:val="20"/>
      </w:rPr>
    </w:lvl>
    <w:lvl w:ilvl="1" w:tentative="1">
      <w:start w:val="1"/>
      <w:numFmt w:val="bullet"/>
      <w:lvlText w:val="o"/>
      <w:lvlJc w:val="left"/>
      <w:pPr>
        <w:tabs>
          <w:tab w:val="num" w:pos="1441"/>
        </w:tabs>
        <w:ind w:left="1441" w:hanging="360"/>
      </w:pPr>
      <w:rPr>
        <w:rFonts w:ascii="Courier New" w:hAnsi="Courier New" w:hint="default"/>
        <w:sz w:val="20"/>
      </w:rPr>
    </w:lvl>
    <w:lvl w:ilvl="2" w:tentative="1">
      <w:start w:val="1"/>
      <w:numFmt w:val="bullet"/>
      <w:lvlText w:val=""/>
      <w:lvlJc w:val="left"/>
      <w:pPr>
        <w:tabs>
          <w:tab w:val="num" w:pos="2161"/>
        </w:tabs>
        <w:ind w:left="2161" w:hanging="360"/>
      </w:pPr>
      <w:rPr>
        <w:rFonts w:ascii="Wingdings" w:hAnsi="Wingdings" w:hint="default"/>
        <w:sz w:val="20"/>
      </w:rPr>
    </w:lvl>
    <w:lvl w:ilvl="3" w:tentative="1">
      <w:start w:val="1"/>
      <w:numFmt w:val="bullet"/>
      <w:lvlText w:val=""/>
      <w:lvlJc w:val="left"/>
      <w:pPr>
        <w:tabs>
          <w:tab w:val="num" w:pos="2881"/>
        </w:tabs>
        <w:ind w:left="2881" w:hanging="360"/>
      </w:pPr>
      <w:rPr>
        <w:rFonts w:ascii="Wingdings" w:hAnsi="Wingdings" w:hint="default"/>
        <w:sz w:val="20"/>
      </w:rPr>
    </w:lvl>
    <w:lvl w:ilvl="4" w:tentative="1">
      <w:start w:val="1"/>
      <w:numFmt w:val="bullet"/>
      <w:lvlText w:val=""/>
      <w:lvlJc w:val="left"/>
      <w:pPr>
        <w:tabs>
          <w:tab w:val="num" w:pos="3601"/>
        </w:tabs>
        <w:ind w:left="3601" w:hanging="360"/>
      </w:pPr>
      <w:rPr>
        <w:rFonts w:ascii="Wingdings" w:hAnsi="Wingdings" w:hint="default"/>
        <w:sz w:val="20"/>
      </w:rPr>
    </w:lvl>
    <w:lvl w:ilvl="5" w:tentative="1">
      <w:start w:val="1"/>
      <w:numFmt w:val="bullet"/>
      <w:lvlText w:val=""/>
      <w:lvlJc w:val="left"/>
      <w:pPr>
        <w:tabs>
          <w:tab w:val="num" w:pos="4321"/>
        </w:tabs>
        <w:ind w:left="4321" w:hanging="360"/>
      </w:pPr>
      <w:rPr>
        <w:rFonts w:ascii="Wingdings" w:hAnsi="Wingdings" w:hint="default"/>
        <w:sz w:val="20"/>
      </w:rPr>
    </w:lvl>
    <w:lvl w:ilvl="6" w:tentative="1">
      <w:start w:val="1"/>
      <w:numFmt w:val="bullet"/>
      <w:lvlText w:val=""/>
      <w:lvlJc w:val="left"/>
      <w:pPr>
        <w:tabs>
          <w:tab w:val="num" w:pos="5041"/>
        </w:tabs>
        <w:ind w:left="5041" w:hanging="360"/>
      </w:pPr>
      <w:rPr>
        <w:rFonts w:ascii="Wingdings" w:hAnsi="Wingdings" w:hint="default"/>
        <w:sz w:val="20"/>
      </w:rPr>
    </w:lvl>
    <w:lvl w:ilvl="7" w:tentative="1">
      <w:start w:val="1"/>
      <w:numFmt w:val="bullet"/>
      <w:lvlText w:val=""/>
      <w:lvlJc w:val="left"/>
      <w:pPr>
        <w:tabs>
          <w:tab w:val="num" w:pos="5761"/>
        </w:tabs>
        <w:ind w:left="5761" w:hanging="360"/>
      </w:pPr>
      <w:rPr>
        <w:rFonts w:ascii="Wingdings" w:hAnsi="Wingdings" w:hint="default"/>
        <w:sz w:val="20"/>
      </w:rPr>
    </w:lvl>
    <w:lvl w:ilvl="8" w:tentative="1">
      <w:start w:val="1"/>
      <w:numFmt w:val="bullet"/>
      <w:lvlText w:val=""/>
      <w:lvlJc w:val="left"/>
      <w:pPr>
        <w:tabs>
          <w:tab w:val="num" w:pos="6481"/>
        </w:tabs>
        <w:ind w:left="6481" w:hanging="360"/>
      </w:pPr>
      <w:rPr>
        <w:rFonts w:ascii="Wingdings" w:hAnsi="Wingdings" w:hint="default"/>
        <w:sz w:val="20"/>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4D36FC8"/>
    <w:multiLevelType w:val="multilevel"/>
    <w:tmpl w:val="23A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A7F7A1D"/>
    <w:multiLevelType w:val="multilevel"/>
    <w:tmpl w:val="197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B1823"/>
    <w:multiLevelType w:val="multilevel"/>
    <w:tmpl w:val="61F8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18379FC"/>
    <w:multiLevelType w:val="multilevel"/>
    <w:tmpl w:val="F662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30C16"/>
    <w:multiLevelType w:val="hybridMultilevel"/>
    <w:tmpl w:val="D2D262F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5" w15:restartNumberingAfterBreak="0">
    <w:nsid w:val="550204AD"/>
    <w:multiLevelType w:val="multilevel"/>
    <w:tmpl w:val="002C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D4835"/>
    <w:multiLevelType w:val="multilevel"/>
    <w:tmpl w:val="DE64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8" w15:restartNumberingAfterBreak="0">
    <w:nsid w:val="586B4499"/>
    <w:multiLevelType w:val="hybridMultilevel"/>
    <w:tmpl w:val="4AE2230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6B45B35"/>
    <w:multiLevelType w:val="multilevel"/>
    <w:tmpl w:val="7880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945DE"/>
    <w:multiLevelType w:val="multilevel"/>
    <w:tmpl w:val="16B0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8"/>
  </w:num>
  <w:num w:numId="4">
    <w:abstractNumId w:val="21"/>
  </w:num>
  <w:num w:numId="5">
    <w:abstractNumId w:val="11"/>
  </w:num>
  <w:num w:numId="6">
    <w:abstractNumId w:val="27"/>
  </w:num>
  <w:num w:numId="7">
    <w:abstractNumId w:val="14"/>
  </w:num>
  <w:num w:numId="8">
    <w:abstractNumId w:val="24"/>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10"/>
  </w:num>
  <w:num w:numId="22">
    <w:abstractNumId w:val="20"/>
  </w:num>
  <w:num w:numId="23">
    <w:abstractNumId w:val="26"/>
  </w:num>
  <w:num w:numId="24">
    <w:abstractNumId w:val="17"/>
  </w:num>
  <w:num w:numId="25">
    <w:abstractNumId w:val="22"/>
  </w:num>
  <w:num w:numId="26">
    <w:abstractNumId w:val="15"/>
  </w:num>
  <w:num w:numId="27">
    <w:abstractNumId w:val="30"/>
  </w:num>
  <w:num w:numId="28">
    <w:abstractNumId w:val="19"/>
  </w:num>
  <w:num w:numId="29">
    <w:abstractNumId w:val="28"/>
  </w:num>
  <w:num w:numId="30">
    <w:abstractNumId w:val="25"/>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11B17"/>
    <w:rsid w:val="00022497"/>
    <w:rsid w:val="00037AE1"/>
    <w:rsid w:val="0006032F"/>
    <w:rsid w:val="000A7D8C"/>
    <w:rsid w:val="00150296"/>
    <w:rsid w:val="00151A1F"/>
    <w:rsid w:val="001A222E"/>
    <w:rsid w:val="001B0861"/>
    <w:rsid w:val="0022582D"/>
    <w:rsid w:val="002469A4"/>
    <w:rsid w:val="0025722C"/>
    <w:rsid w:val="00267C47"/>
    <w:rsid w:val="00290562"/>
    <w:rsid w:val="00310BF4"/>
    <w:rsid w:val="003112B6"/>
    <w:rsid w:val="0035774C"/>
    <w:rsid w:val="0039070B"/>
    <w:rsid w:val="0039084B"/>
    <w:rsid w:val="003C25DE"/>
    <w:rsid w:val="003C5D8E"/>
    <w:rsid w:val="003E13A6"/>
    <w:rsid w:val="003F4556"/>
    <w:rsid w:val="004023B2"/>
    <w:rsid w:val="004910EF"/>
    <w:rsid w:val="004A4FEF"/>
    <w:rsid w:val="00556B9F"/>
    <w:rsid w:val="00560528"/>
    <w:rsid w:val="005B60C6"/>
    <w:rsid w:val="005C06F8"/>
    <w:rsid w:val="005D6F17"/>
    <w:rsid w:val="00603861"/>
    <w:rsid w:val="00676E05"/>
    <w:rsid w:val="0068092C"/>
    <w:rsid w:val="00684114"/>
    <w:rsid w:val="006F325A"/>
    <w:rsid w:val="007C4987"/>
    <w:rsid w:val="007D1F3E"/>
    <w:rsid w:val="007D21E9"/>
    <w:rsid w:val="007F21F1"/>
    <w:rsid w:val="00872001"/>
    <w:rsid w:val="00892EFF"/>
    <w:rsid w:val="00895CC4"/>
    <w:rsid w:val="008B1055"/>
    <w:rsid w:val="008E4B1E"/>
    <w:rsid w:val="008E7B01"/>
    <w:rsid w:val="0092301E"/>
    <w:rsid w:val="009362F6"/>
    <w:rsid w:val="00974D5E"/>
    <w:rsid w:val="00977226"/>
    <w:rsid w:val="0097723E"/>
    <w:rsid w:val="009C66C4"/>
    <w:rsid w:val="00A22424"/>
    <w:rsid w:val="00A306B9"/>
    <w:rsid w:val="00A96E99"/>
    <w:rsid w:val="00AD496D"/>
    <w:rsid w:val="00B06EFE"/>
    <w:rsid w:val="00B16E1E"/>
    <w:rsid w:val="00B226C5"/>
    <w:rsid w:val="00B720A1"/>
    <w:rsid w:val="00BC3338"/>
    <w:rsid w:val="00BD3660"/>
    <w:rsid w:val="00BE464C"/>
    <w:rsid w:val="00BF333D"/>
    <w:rsid w:val="00C3594B"/>
    <w:rsid w:val="00C40502"/>
    <w:rsid w:val="00C47C6C"/>
    <w:rsid w:val="00C66FED"/>
    <w:rsid w:val="00C85287"/>
    <w:rsid w:val="00CC071E"/>
    <w:rsid w:val="00CC347C"/>
    <w:rsid w:val="00D11E58"/>
    <w:rsid w:val="00D31F01"/>
    <w:rsid w:val="00D417C6"/>
    <w:rsid w:val="00D808FE"/>
    <w:rsid w:val="00D91031"/>
    <w:rsid w:val="00DA2F69"/>
    <w:rsid w:val="00DB3442"/>
    <w:rsid w:val="00DF3763"/>
    <w:rsid w:val="00E12A00"/>
    <w:rsid w:val="00E3463F"/>
    <w:rsid w:val="00E368EC"/>
    <w:rsid w:val="00EC49FE"/>
    <w:rsid w:val="00EC6CF3"/>
    <w:rsid w:val="00EE70EF"/>
    <w:rsid w:val="00EF2CD2"/>
    <w:rsid w:val="00F612F3"/>
    <w:rsid w:val="00F966A4"/>
    <w:rsid w:val="00FC4CC4"/>
    <w:rsid w:val="00FF1B4C"/>
    <w:rsid w:val="00FF6D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6FFCCD-9371-47E6-AAD2-3E5AFA5D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link w:val="Pr-formataoHTMLChar"/>
    <w:uiPriority w:val="99"/>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3E13A6"/>
    <w:pPr>
      <w:tabs>
        <w:tab w:val="clear" w:pos="720"/>
      </w:tabs>
      <w:spacing w:before="100" w:beforeAutospacing="1" w:after="100" w:afterAutospacing="1"/>
      <w:jc w:val="left"/>
    </w:pPr>
    <w:rPr>
      <w:rFonts w:ascii="Times New Roman" w:hAnsi="Times New Roman"/>
      <w:szCs w:val="24"/>
    </w:rPr>
  </w:style>
  <w:style w:type="character" w:customStyle="1" w:styleId="apple-converted-space">
    <w:name w:val="apple-converted-space"/>
    <w:rsid w:val="003E13A6"/>
  </w:style>
  <w:style w:type="character" w:styleId="Forte">
    <w:name w:val="Strong"/>
    <w:uiPriority w:val="22"/>
    <w:qFormat/>
    <w:rsid w:val="003E13A6"/>
    <w:rPr>
      <w:b/>
      <w:bCs/>
    </w:rPr>
  </w:style>
  <w:style w:type="character" w:styleId="nfase">
    <w:name w:val="Emphasis"/>
    <w:uiPriority w:val="20"/>
    <w:qFormat/>
    <w:rsid w:val="00EC6CF3"/>
    <w:rPr>
      <w:i/>
      <w:iCs/>
    </w:rPr>
  </w:style>
  <w:style w:type="character" w:customStyle="1" w:styleId="Pr-formataoHTMLChar">
    <w:name w:val="Pré-formatação HTML Char"/>
    <w:link w:val="Pr-formataoHTML"/>
    <w:uiPriority w:val="99"/>
    <w:rsid w:val="00C40502"/>
    <w:rPr>
      <w:rFonts w:ascii="Courier New" w:hAnsi="Courier New" w:cs="Courier New"/>
      <w:lang w:eastAsia="en-US"/>
    </w:rPr>
  </w:style>
  <w:style w:type="character" w:customStyle="1" w:styleId="typ">
    <w:name w:val="typ"/>
    <w:rsid w:val="00C40502"/>
  </w:style>
  <w:style w:type="character" w:customStyle="1" w:styleId="pln">
    <w:name w:val="pln"/>
    <w:rsid w:val="00C40502"/>
  </w:style>
  <w:style w:type="character" w:customStyle="1" w:styleId="pun">
    <w:name w:val="pun"/>
    <w:rsid w:val="00C40502"/>
  </w:style>
  <w:style w:type="character" w:customStyle="1" w:styleId="kwd">
    <w:name w:val="kwd"/>
    <w:rsid w:val="00C40502"/>
  </w:style>
  <w:style w:type="character" w:customStyle="1" w:styleId="lit">
    <w:name w:val="lit"/>
    <w:rsid w:val="00C40502"/>
  </w:style>
  <w:style w:type="character" w:customStyle="1" w:styleId="str">
    <w:name w:val="str"/>
    <w:rsid w:val="00C40502"/>
  </w:style>
  <w:style w:type="character" w:styleId="CdigoHTML">
    <w:name w:val="HTML Code"/>
    <w:uiPriority w:val="99"/>
    <w:unhideWhenUsed/>
    <w:rsid w:val="00E368EC"/>
    <w:rPr>
      <w:rFonts w:ascii="Courier New" w:eastAsia="Times New Roman" w:hAnsi="Courier New" w:cs="Courier New"/>
      <w:sz w:val="20"/>
      <w:szCs w:val="20"/>
    </w:rPr>
  </w:style>
  <w:style w:type="character" w:styleId="HiperlinkVisitado">
    <w:name w:val="FollowedHyperlink"/>
    <w:rsid w:val="00E368EC"/>
    <w:rPr>
      <w:color w:val="954F72"/>
      <w:u w:val="single"/>
    </w:rPr>
  </w:style>
  <w:style w:type="character" w:customStyle="1" w:styleId="code">
    <w:name w:val="code"/>
    <w:rsid w:val="007D1F3E"/>
  </w:style>
  <w:style w:type="paragraph" w:styleId="Rodap">
    <w:name w:val="footer"/>
    <w:basedOn w:val="Normal"/>
    <w:link w:val="RodapChar"/>
    <w:rsid w:val="00C85287"/>
    <w:pPr>
      <w:tabs>
        <w:tab w:val="clear" w:pos="720"/>
        <w:tab w:val="center" w:pos="4252"/>
        <w:tab w:val="right" w:pos="8504"/>
      </w:tabs>
      <w:spacing w:before="0"/>
    </w:pPr>
  </w:style>
  <w:style w:type="character" w:customStyle="1" w:styleId="RodapChar">
    <w:name w:val="Rodapé Char"/>
    <w:basedOn w:val="Fontepargpadro"/>
    <w:link w:val="Rodap"/>
    <w:rsid w:val="00C85287"/>
    <w:rPr>
      <w:rFonts w:ascii="Times" w:hAnsi="Times"/>
      <w:sz w:val="24"/>
    </w:rPr>
  </w:style>
  <w:style w:type="paragraph" w:styleId="Reviso">
    <w:name w:val="Revision"/>
    <w:hidden/>
    <w:uiPriority w:val="99"/>
    <w:semiHidden/>
    <w:rsid w:val="00C85287"/>
    <w:rPr>
      <w:rFonts w:ascii="Times" w:hAnsi="Times"/>
      <w:sz w:val="24"/>
    </w:rPr>
  </w:style>
  <w:style w:type="paragraph" w:styleId="Textodebalo">
    <w:name w:val="Balloon Text"/>
    <w:basedOn w:val="Normal"/>
    <w:link w:val="TextodebaloChar"/>
    <w:rsid w:val="00C85287"/>
    <w:pPr>
      <w:spacing w:before="0"/>
    </w:pPr>
    <w:rPr>
      <w:rFonts w:ascii="Segoe UI" w:hAnsi="Segoe UI" w:cs="Segoe UI"/>
      <w:sz w:val="18"/>
      <w:szCs w:val="18"/>
    </w:rPr>
  </w:style>
  <w:style w:type="character" w:customStyle="1" w:styleId="TextodebaloChar">
    <w:name w:val="Texto de balão Char"/>
    <w:basedOn w:val="Fontepargpadro"/>
    <w:link w:val="Textodebalo"/>
    <w:rsid w:val="00C852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4803">
      <w:bodyDiv w:val="1"/>
      <w:marLeft w:val="0"/>
      <w:marRight w:val="0"/>
      <w:marTop w:val="0"/>
      <w:marBottom w:val="0"/>
      <w:divBdr>
        <w:top w:val="none" w:sz="0" w:space="0" w:color="auto"/>
        <w:left w:val="none" w:sz="0" w:space="0" w:color="auto"/>
        <w:bottom w:val="none" w:sz="0" w:space="0" w:color="auto"/>
        <w:right w:val="none" w:sz="0" w:space="0" w:color="auto"/>
      </w:divBdr>
      <w:divsChild>
        <w:div w:id="64383714">
          <w:marLeft w:val="0"/>
          <w:marRight w:val="0"/>
          <w:marTop w:val="0"/>
          <w:marBottom w:val="0"/>
          <w:divBdr>
            <w:top w:val="none" w:sz="0" w:space="0" w:color="auto"/>
            <w:left w:val="none" w:sz="0" w:space="0" w:color="auto"/>
            <w:bottom w:val="none" w:sz="0" w:space="0" w:color="auto"/>
            <w:right w:val="none" w:sz="0" w:space="0" w:color="auto"/>
          </w:divBdr>
        </w:div>
        <w:div w:id="187526881">
          <w:marLeft w:val="0"/>
          <w:marRight w:val="0"/>
          <w:marTop w:val="0"/>
          <w:marBottom w:val="0"/>
          <w:divBdr>
            <w:top w:val="none" w:sz="0" w:space="0" w:color="auto"/>
            <w:left w:val="none" w:sz="0" w:space="0" w:color="auto"/>
            <w:bottom w:val="none" w:sz="0" w:space="0" w:color="auto"/>
            <w:right w:val="none" w:sz="0" w:space="0" w:color="auto"/>
          </w:divBdr>
        </w:div>
        <w:div w:id="359472136">
          <w:marLeft w:val="0"/>
          <w:marRight w:val="0"/>
          <w:marTop w:val="0"/>
          <w:marBottom w:val="0"/>
          <w:divBdr>
            <w:top w:val="none" w:sz="0" w:space="0" w:color="auto"/>
            <w:left w:val="none" w:sz="0" w:space="0" w:color="auto"/>
            <w:bottom w:val="none" w:sz="0" w:space="0" w:color="auto"/>
            <w:right w:val="none" w:sz="0" w:space="0" w:color="auto"/>
          </w:divBdr>
        </w:div>
        <w:div w:id="588738258">
          <w:marLeft w:val="0"/>
          <w:marRight w:val="0"/>
          <w:marTop w:val="0"/>
          <w:marBottom w:val="0"/>
          <w:divBdr>
            <w:top w:val="none" w:sz="0" w:space="0" w:color="auto"/>
            <w:left w:val="none" w:sz="0" w:space="0" w:color="auto"/>
            <w:bottom w:val="none" w:sz="0" w:space="0" w:color="auto"/>
            <w:right w:val="none" w:sz="0" w:space="0" w:color="auto"/>
          </w:divBdr>
        </w:div>
        <w:div w:id="1297833710">
          <w:marLeft w:val="0"/>
          <w:marRight w:val="0"/>
          <w:marTop w:val="0"/>
          <w:marBottom w:val="0"/>
          <w:divBdr>
            <w:top w:val="none" w:sz="0" w:space="0" w:color="auto"/>
            <w:left w:val="none" w:sz="0" w:space="0" w:color="auto"/>
            <w:bottom w:val="none" w:sz="0" w:space="0" w:color="auto"/>
            <w:right w:val="none" w:sz="0" w:space="0" w:color="auto"/>
          </w:divBdr>
        </w:div>
        <w:div w:id="1347513604">
          <w:marLeft w:val="0"/>
          <w:marRight w:val="0"/>
          <w:marTop w:val="0"/>
          <w:marBottom w:val="0"/>
          <w:divBdr>
            <w:top w:val="none" w:sz="0" w:space="0" w:color="auto"/>
            <w:left w:val="none" w:sz="0" w:space="0" w:color="auto"/>
            <w:bottom w:val="none" w:sz="0" w:space="0" w:color="auto"/>
            <w:right w:val="none" w:sz="0" w:space="0" w:color="auto"/>
          </w:divBdr>
        </w:div>
        <w:div w:id="1719207086">
          <w:marLeft w:val="0"/>
          <w:marRight w:val="0"/>
          <w:marTop w:val="0"/>
          <w:marBottom w:val="0"/>
          <w:divBdr>
            <w:top w:val="none" w:sz="0" w:space="0" w:color="auto"/>
            <w:left w:val="none" w:sz="0" w:space="0" w:color="auto"/>
            <w:bottom w:val="none" w:sz="0" w:space="0" w:color="auto"/>
            <w:right w:val="none" w:sz="0" w:space="0" w:color="auto"/>
          </w:divBdr>
        </w:div>
        <w:div w:id="1740442307">
          <w:marLeft w:val="0"/>
          <w:marRight w:val="0"/>
          <w:marTop w:val="0"/>
          <w:marBottom w:val="0"/>
          <w:divBdr>
            <w:top w:val="none" w:sz="0" w:space="0" w:color="auto"/>
            <w:left w:val="none" w:sz="0" w:space="0" w:color="auto"/>
            <w:bottom w:val="none" w:sz="0" w:space="0" w:color="auto"/>
            <w:right w:val="none" w:sz="0" w:space="0" w:color="auto"/>
          </w:divBdr>
        </w:div>
        <w:div w:id="1869487163">
          <w:marLeft w:val="0"/>
          <w:marRight w:val="0"/>
          <w:marTop w:val="0"/>
          <w:marBottom w:val="0"/>
          <w:divBdr>
            <w:top w:val="none" w:sz="0" w:space="0" w:color="auto"/>
            <w:left w:val="none" w:sz="0" w:space="0" w:color="auto"/>
            <w:bottom w:val="none" w:sz="0" w:space="0" w:color="auto"/>
            <w:right w:val="none" w:sz="0" w:space="0" w:color="auto"/>
          </w:divBdr>
        </w:div>
        <w:div w:id="1986544054">
          <w:marLeft w:val="0"/>
          <w:marRight w:val="0"/>
          <w:marTop w:val="0"/>
          <w:marBottom w:val="0"/>
          <w:divBdr>
            <w:top w:val="none" w:sz="0" w:space="0" w:color="auto"/>
            <w:left w:val="none" w:sz="0" w:space="0" w:color="auto"/>
            <w:bottom w:val="none" w:sz="0" w:space="0" w:color="auto"/>
            <w:right w:val="none" w:sz="0" w:space="0" w:color="auto"/>
          </w:divBdr>
        </w:div>
        <w:div w:id="2111387785">
          <w:marLeft w:val="0"/>
          <w:marRight w:val="0"/>
          <w:marTop w:val="0"/>
          <w:marBottom w:val="0"/>
          <w:divBdr>
            <w:top w:val="none" w:sz="0" w:space="0" w:color="auto"/>
            <w:left w:val="none" w:sz="0" w:space="0" w:color="auto"/>
            <w:bottom w:val="none" w:sz="0" w:space="0" w:color="auto"/>
            <w:right w:val="none" w:sz="0" w:space="0" w:color="auto"/>
          </w:divBdr>
        </w:div>
      </w:divsChild>
    </w:div>
    <w:div w:id="400370405">
      <w:bodyDiv w:val="1"/>
      <w:marLeft w:val="0"/>
      <w:marRight w:val="0"/>
      <w:marTop w:val="0"/>
      <w:marBottom w:val="0"/>
      <w:divBdr>
        <w:top w:val="none" w:sz="0" w:space="0" w:color="auto"/>
        <w:left w:val="none" w:sz="0" w:space="0" w:color="auto"/>
        <w:bottom w:val="none" w:sz="0" w:space="0" w:color="auto"/>
        <w:right w:val="none" w:sz="0" w:space="0" w:color="auto"/>
      </w:divBdr>
      <w:divsChild>
        <w:div w:id="524754611">
          <w:marLeft w:val="0"/>
          <w:marRight w:val="0"/>
          <w:marTop w:val="0"/>
          <w:marBottom w:val="0"/>
          <w:divBdr>
            <w:top w:val="none" w:sz="0" w:space="0" w:color="auto"/>
            <w:left w:val="none" w:sz="0" w:space="0" w:color="auto"/>
            <w:bottom w:val="none" w:sz="0" w:space="0" w:color="auto"/>
            <w:right w:val="none" w:sz="0" w:space="0" w:color="auto"/>
          </w:divBdr>
        </w:div>
        <w:div w:id="625551641">
          <w:marLeft w:val="0"/>
          <w:marRight w:val="0"/>
          <w:marTop w:val="0"/>
          <w:marBottom w:val="0"/>
          <w:divBdr>
            <w:top w:val="none" w:sz="0" w:space="0" w:color="auto"/>
            <w:left w:val="none" w:sz="0" w:space="0" w:color="auto"/>
            <w:bottom w:val="none" w:sz="0" w:space="0" w:color="auto"/>
            <w:right w:val="none" w:sz="0" w:space="0" w:color="auto"/>
          </w:divBdr>
        </w:div>
        <w:div w:id="1020008978">
          <w:marLeft w:val="0"/>
          <w:marRight w:val="0"/>
          <w:marTop w:val="0"/>
          <w:marBottom w:val="0"/>
          <w:divBdr>
            <w:top w:val="none" w:sz="0" w:space="0" w:color="auto"/>
            <w:left w:val="none" w:sz="0" w:space="0" w:color="auto"/>
            <w:bottom w:val="none" w:sz="0" w:space="0" w:color="auto"/>
            <w:right w:val="none" w:sz="0" w:space="0" w:color="auto"/>
          </w:divBdr>
        </w:div>
        <w:div w:id="1062412980">
          <w:marLeft w:val="0"/>
          <w:marRight w:val="0"/>
          <w:marTop w:val="0"/>
          <w:marBottom w:val="0"/>
          <w:divBdr>
            <w:top w:val="none" w:sz="0" w:space="0" w:color="auto"/>
            <w:left w:val="none" w:sz="0" w:space="0" w:color="auto"/>
            <w:bottom w:val="none" w:sz="0" w:space="0" w:color="auto"/>
            <w:right w:val="none" w:sz="0" w:space="0" w:color="auto"/>
          </w:divBdr>
        </w:div>
        <w:div w:id="1656106578">
          <w:marLeft w:val="0"/>
          <w:marRight w:val="0"/>
          <w:marTop w:val="150"/>
          <w:marBottom w:val="0"/>
          <w:divBdr>
            <w:top w:val="single" w:sz="6" w:space="0" w:color="E3F4EA"/>
            <w:left w:val="single" w:sz="6" w:space="0" w:color="E3F4EA"/>
            <w:bottom w:val="single" w:sz="6" w:space="0" w:color="E3F4EA"/>
            <w:right w:val="single" w:sz="6" w:space="0" w:color="E3F4EA"/>
          </w:divBdr>
          <w:divsChild>
            <w:div w:id="310865122">
              <w:marLeft w:val="0"/>
              <w:marRight w:val="0"/>
              <w:marTop w:val="0"/>
              <w:marBottom w:val="0"/>
              <w:divBdr>
                <w:top w:val="none" w:sz="0" w:space="0" w:color="auto"/>
                <w:left w:val="none" w:sz="0" w:space="0" w:color="auto"/>
                <w:bottom w:val="none" w:sz="0" w:space="0" w:color="auto"/>
                <w:right w:val="none" w:sz="0" w:space="0" w:color="auto"/>
              </w:divBdr>
            </w:div>
            <w:div w:id="547841680">
              <w:marLeft w:val="0"/>
              <w:marRight w:val="0"/>
              <w:marTop w:val="0"/>
              <w:marBottom w:val="0"/>
              <w:divBdr>
                <w:top w:val="none" w:sz="0" w:space="0" w:color="auto"/>
                <w:left w:val="none" w:sz="0" w:space="0" w:color="auto"/>
                <w:bottom w:val="none" w:sz="0" w:space="0" w:color="auto"/>
                <w:right w:val="none" w:sz="0" w:space="0" w:color="auto"/>
              </w:divBdr>
            </w:div>
            <w:div w:id="650521685">
              <w:marLeft w:val="0"/>
              <w:marRight w:val="0"/>
              <w:marTop w:val="0"/>
              <w:marBottom w:val="0"/>
              <w:divBdr>
                <w:top w:val="none" w:sz="0" w:space="0" w:color="auto"/>
                <w:left w:val="none" w:sz="0" w:space="0" w:color="auto"/>
                <w:bottom w:val="none" w:sz="0" w:space="0" w:color="auto"/>
                <w:right w:val="none" w:sz="0" w:space="0" w:color="auto"/>
              </w:divBdr>
            </w:div>
            <w:div w:id="791903492">
              <w:marLeft w:val="0"/>
              <w:marRight w:val="0"/>
              <w:marTop w:val="0"/>
              <w:marBottom w:val="0"/>
              <w:divBdr>
                <w:top w:val="none" w:sz="0" w:space="0" w:color="auto"/>
                <w:left w:val="none" w:sz="0" w:space="0" w:color="auto"/>
                <w:bottom w:val="none" w:sz="0" w:space="0" w:color="auto"/>
                <w:right w:val="none" w:sz="0" w:space="0" w:color="auto"/>
              </w:divBdr>
            </w:div>
            <w:div w:id="924652780">
              <w:marLeft w:val="0"/>
              <w:marRight w:val="0"/>
              <w:marTop w:val="0"/>
              <w:marBottom w:val="0"/>
              <w:divBdr>
                <w:top w:val="none" w:sz="0" w:space="0" w:color="auto"/>
                <w:left w:val="none" w:sz="0" w:space="0" w:color="auto"/>
                <w:bottom w:val="none" w:sz="0" w:space="0" w:color="auto"/>
                <w:right w:val="none" w:sz="0" w:space="0" w:color="auto"/>
              </w:divBdr>
            </w:div>
            <w:div w:id="973173936">
              <w:marLeft w:val="0"/>
              <w:marRight w:val="0"/>
              <w:marTop w:val="0"/>
              <w:marBottom w:val="0"/>
              <w:divBdr>
                <w:top w:val="none" w:sz="0" w:space="0" w:color="auto"/>
                <w:left w:val="none" w:sz="0" w:space="0" w:color="auto"/>
                <w:bottom w:val="none" w:sz="0" w:space="0" w:color="auto"/>
                <w:right w:val="none" w:sz="0" w:space="0" w:color="auto"/>
              </w:divBdr>
            </w:div>
            <w:div w:id="1122847830">
              <w:marLeft w:val="0"/>
              <w:marRight w:val="0"/>
              <w:marTop w:val="0"/>
              <w:marBottom w:val="0"/>
              <w:divBdr>
                <w:top w:val="none" w:sz="0" w:space="0" w:color="auto"/>
                <w:left w:val="none" w:sz="0" w:space="0" w:color="auto"/>
                <w:bottom w:val="none" w:sz="0" w:space="0" w:color="auto"/>
                <w:right w:val="none" w:sz="0" w:space="0" w:color="auto"/>
              </w:divBdr>
            </w:div>
            <w:div w:id="1157191286">
              <w:marLeft w:val="0"/>
              <w:marRight w:val="0"/>
              <w:marTop w:val="0"/>
              <w:marBottom w:val="0"/>
              <w:divBdr>
                <w:top w:val="none" w:sz="0" w:space="0" w:color="auto"/>
                <w:left w:val="none" w:sz="0" w:space="0" w:color="auto"/>
                <w:bottom w:val="none" w:sz="0" w:space="0" w:color="auto"/>
                <w:right w:val="none" w:sz="0" w:space="0" w:color="auto"/>
              </w:divBdr>
            </w:div>
            <w:div w:id="1171409563">
              <w:marLeft w:val="0"/>
              <w:marRight w:val="0"/>
              <w:marTop w:val="0"/>
              <w:marBottom w:val="0"/>
              <w:divBdr>
                <w:top w:val="none" w:sz="0" w:space="0" w:color="auto"/>
                <w:left w:val="none" w:sz="0" w:space="0" w:color="auto"/>
                <w:bottom w:val="none" w:sz="0" w:space="0" w:color="auto"/>
                <w:right w:val="none" w:sz="0" w:space="0" w:color="auto"/>
              </w:divBdr>
            </w:div>
            <w:div w:id="1198855158">
              <w:marLeft w:val="0"/>
              <w:marRight w:val="0"/>
              <w:marTop w:val="0"/>
              <w:marBottom w:val="0"/>
              <w:divBdr>
                <w:top w:val="none" w:sz="0" w:space="0" w:color="auto"/>
                <w:left w:val="none" w:sz="0" w:space="0" w:color="auto"/>
                <w:bottom w:val="none" w:sz="0" w:space="0" w:color="auto"/>
                <w:right w:val="none" w:sz="0" w:space="0" w:color="auto"/>
              </w:divBdr>
            </w:div>
            <w:div w:id="1289973032">
              <w:marLeft w:val="0"/>
              <w:marRight w:val="0"/>
              <w:marTop w:val="0"/>
              <w:marBottom w:val="0"/>
              <w:divBdr>
                <w:top w:val="none" w:sz="0" w:space="0" w:color="auto"/>
                <w:left w:val="none" w:sz="0" w:space="0" w:color="auto"/>
                <w:bottom w:val="none" w:sz="0" w:space="0" w:color="auto"/>
                <w:right w:val="none" w:sz="0" w:space="0" w:color="auto"/>
              </w:divBdr>
            </w:div>
          </w:divsChild>
        </w:div>
        <w:div w:id="1852065397">
          <w:marLeft w:val="0"/>
          <w:marRight w:val="0"/>
          <w:marTop w:val="0"/>
          <w:marBottom w:val="0"/>
          <w:divBdr>
            <w:top w:val="none" w:sz="0" w:space="0" w:color="auto"/>
            <w:left w:val="none" w:sz="0" w:space="0" w:color="auto"/>
            <w:bottom w:val="none" w:sz="0" w:space="0" w:color="auto"/>
            <w:right w:val="none" w:sz="0" w:space="0" w:color="auto"/>
          </w:divBdr>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573393242">
      <w:bodyDiv w:val="1"/>
      <w:marLeft w:val="0"/>
      <w:marRight w:val="0"/>
      <w:marTop w:val="0"/>
      <w:marBottom w:val="0"/>
      <w:divBdr>
        <w:top w:val="none" w:sz="0" w:space="0" w:color="auto"/>
        <w:left w:val="none" w:sz="0" w:space="0" w:color="auto"/>
        <w:bottom w:val="none" w:sz="0" w:space="0" w:color="auto"/>
        <w:right w:val="none" w:sz="0" w:space="0" w:color="auto"/>
      </w:divBdr>
    </w:div>
    <w:div w:id="635599808">
      <w:bodyDiv w:val="1"/>
      <w:marLeft w:val="0"/>
      <w:marRight w:val="0"/>
      <w:marTop w:val="0"/>
      <w:marBottom w:val="0"/>
      <w:divBdr>
        <w:top w:val="none" w:sz="0" w:space="0" w:color="auto"/>
        <w:left w:val="none" w:sz="0" w:space="0" w:color="auto"/>
        <w:bottom w:val="none" w:sz="0" w:space="0" w:color="auto"/>
        <w:right w:val="none" w:sz="0" w:space="0" w:color="auto"/>
      </w:divBdr>
      <w:divsChild>
        <w:div w:id="409623362">
          <w:marLeft w:val="0"/>
          <w:marRight w:val="0"/>
          <w:marTop w:val="150"/>
          <w:marBottom w:val="0"/>
          <w:divBdr>
            <w:top w:val="single" w:sz="6" w:space="0" w:color="E3F4EA"/>
            <w:left w:val="single" w:sz="6" w:space="0" w:color="E3F4EA"/>
            <w:bottom w:val="single" w:sz="6" w:space="0" w:color="E3F4EA"/>
            <w:right w:val="single" w:sz="6" w:space="0" w:color="E3F4EA"/>
          </w:divBdr>
          <w:divsChild>
            <w:div w:id="179203479">
              <w:marLeft w:val="0"/>
              <w:marRight w:val="0"/>
              <w:marTop w:val="0"/>
              <w:marBottom w:val="0"/>
              <w:divBdr>
                <w:top w:val="none" w:sz="0" w:space="0" w:color="auto"/>
                <w:left w:val="none" w:sz="0" w:space="0" w:color="auto"/>
                <w:bottom w:val="none" w:sz="0" w:space="0" w:color="auto"/>
                <w:right w:val="none" w:sz="0" w:space="0" w:color="auto"/>
              </w:divBdr>
            </w:div>
            <w:div w:id="234357724">
              <w:marLeft w:val="0"/>
              <w:marRight w:val="0"/>
              <w:marTop w:val="0"/>
              <w:marBottom w:val="0"/>
              <w:divBdr>
                <w:top w:val="none" w:sz="0" w:space="0" w:color="auto"/>
                <w:left w:val="none" w:sz="0" w:space="0" w:color="auto"/>
                <w:bottom w:val="none" w:sz="0" w:space="0" w:color="auto"/>
                <w:right w:val="none" w:sz="0" w:space="0" w:color="auto"/>
              </w:divBdr>
            </w:div>
            <w:div w:id="345400805">
              <w:marLeft w:val="0"/>
              <w:marRight w:val="0"/>
              <w:marTop w:val="0"/>
              <w:marBottom w:val="0"/>
              <w:divBdr>
                <w:top w:val="none" w:sz="0" w:space="0" w:color="auto"/>
                <w:left w:val="none" w:sz="0" w:space="0" w:color="auto"/>
                <w:bottom w:val="none" w:sz="0" w:space="0" w:color="auto"/>
                <w:right w:val="none" w:sz="0" w:space="0" w:color="auto"/>
              </w:divBdr>
            </w:div>
            <w:div w:id="614214095">
              <w:marLeft w:val="0"/>
              <w:marRight w:val="0"/>
              <w:marTop w:val="0"/>
              <w:marBottom w:val="0"/>
              <w:divBdr>
                <w:top w:val="none" w:sz="0" w:space="0" w:color="auto"/>
                <w:left w:val="none" w:sz="0" w:space="0" w:color="auto"/>
                <w:bottom w:val="none" w:sz="0" w:space="0" w:color="auto"/>
                <w:right w:val="none" w:sz="0" w:space="0" w:color="auto"/>
              </w:divBdr>
            </w:div>
            <w:div w:id="642587220">
              <w:marLeft w:val="0"/>
              <w:marRight w:val="0"/>
              <w:marTop w:val="0"/>
              <w:marBottom w:val="0"/>
              <w:divBdr>
                <w:top w:val="none" w:sz="0" w:space="0" w:color="auto"/>
                <w:left w:val="none" w:sz="0" w:space="0" w:color="auto"/>
                <w:bottom w:val="none" w:sz="0" w:space="0" w:color="auto"/>
                <w:right w:val="none" w:sz="0" w:space="0" w:color="auto"/>
              </w:divBdr>
            </w:div>
            <w:div w:id="15800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543">
      <w:bodyDiv w:val="1"/>
      <w:marLeft w:val="0"/>
      <w:marRight w:val="0"/>
      <w:marTop w:val="0"/>
      <w:marBottom w:val="0"/>
      <w:divBdr>
        <w:top w:val="none" w:sz="0" w:space="0" w:color="auto"/>
        <w:left w:val="none" w:sz="0" w:space="0" w:color="auto"/>
        <w:bottom w:val="none" w:sz="0" w:space="0" w:color="auto"/>
        <w:right w:val="none" w:sz="0" w:space="0" w:color="auto"/>
      </w:divBdr>
    </w:div>
    <w:div w:id="816605279">
      <w:bodyDiv w:val="1"/>
      <w:marLeft w:val="0"/>
      <w:marRight w:val="0"/>
      <w:marTop w:val="0"/>
      <w:marBottom w:val="0"/>
      <w:divBdr>
        <w:top w:val="none" w:sz="0" w:space="0" w:color="auto"/>
        <w:left w:val="none" w:sz="0" w:space="0" w:color="auto"/>
        <w:bottom w:val="none" w:sz="0" w:space="0" w:color="auto"/>
        <w:right w:val="none" w:sz="0" w:space="0" w:color="auto"/>
      </w:divBdr>
    </w:div>
    <w:div w:id="869876030">
      <w:bodyDiv w:val="1"/>
      <w:marLeft w:val="0"/>
      <w:marRight w:val="0"/>
      <w:marTop w:val="0"/>
      <w:marBottom w:val="0"/>
      <w:divBdr>
        <w:top w:val="none" w:sz="0" w:space="0" w:color="auto"/>
        <w:left w:val="none" w:sz="0" w:space="0" w:color="auto"/>
        <w:bottom w:val="none" w:sz="0" w:space="0" w:color="auto"/>
        <w:right w:val="none" w:sz="0" w:space="0" w:color="auto"/>
      </w:divBdr>
      <w:divsChild>
        <w:div w:id="482821267">
          <w:marLeft w:val="0"/>
          <w:marRight w:val="0"/>
          <w:marTop w:val="0"/>
          <w:marBottom w:val="0"/>
          <w:divBdr>
            <w:top w:val="none" w:sz="0" w:space="0" w:color="auto"/>
            <w:left w:val="none" w:sz="0" w:space="0" w:color="auto"/>
            <w:bottom w:val="none" w:sz="0" w:space="0" w:color="auto"/>
            <w:right w:val="none" w:sz="0" w:space="0" w:color="auto"/>
          </w:divBdr>
        </w:div>
        <w:div w:id="1583104211">
          <w:marLeft w:val="0"/>
          <w:marRight w:val="0"/>
          <w:marTop w:val="0"/>
          <w:marBottom w:val="0"/>
          <w:divBdr>
            <w:top w:val="none" w:sz="0" w:space="0" w:color="auto"/>
            <w:left w:val="none" w:sz="0" w:space="0" w:color="auto"/>
            <w:bottom w:val="none" w:sz="0" w:space="0" w:color="auto"/>
            <w:right w:val="none" w:sz="0" w:space="0" w:color="auto"/>
          </w:divBdr>
        </w:div>
        <w:div w:id="2124183338">
          <w:marLeft w:val="0"/>
          <w:marRight w:val="0"/>
          <w:marTop w:val="0"/>
          <w:marBottom w:val="0"/>
          <w:divBdr>
            <w:top w:val="none" w:sz="0" w:space="0" w:color="auto"/>
            <w:left w:val="none" w:sz="0" w:space="0" w:color="auto"/>
            <w:bottom w:val="none" w:sz="0" w:space="0" w:color="auto"/>
            <w:right w:val="none" w:sz="0" w:space="0" w:color="auto"/>
          </w:divBdr>
        </w:div>
      </w:divsChild>
    </w:div>
    <w:div w:id="871186320">
      <w:bodyDiv w:val="1"/>
      <w:marLeft w:val="0"/>
      <w:marRight w:val="0"/>
      <w:marTop w:val="0"/>
      <w:marBottom w:val="0"/>
      <w:divBdr>
        <w:top w:val="none" w:sz="0" w:space="0" w:color="auto"/>
        <w:left w:val="none" w:sz="0" w:space="0" w:color="auto"/>
        <w:bottom w:val="none" w:sz="0" w:space="0" w:color="auto"/>
        <w:right w:val="none" w:sz="0" w:space="0" w:color="auto"/>
      </w:divBdr>
    </w:div>
    <w:div w:id="976959110">
      <w:bodyDiv w:val="1"/>
      <w:marLeft w:val="0"/>
      <w:marRight w:val="0"/>
      <w:marTop w:val="0"/>
      <w:marBottom w:val="0"/>
      <w:divBdr>
        <w:top w:val="none" w:sz="0" w:space="0" w:color="auto"/>
        <w:left w:val="none" w:sz="0" w:space="0" w:color="auto"/>
        <w:bottom w:val="none" w:sz="0" w:space="0" w:color="auto"/>
        <w:right w:val="none" w:sz="0" w:space="0" w:color="auto"/>
      </w:divBdr>
      <w:divsChild>
        <w:div w:id="944505097">
          <w:marLeft w:val="0"/>
          <w:marRight w:val="0"/>
          <w:marTop w:val="150"/>
          <w:marBottom w:val="0"/>
          <w:divBdr>
            <w:top w:val="single" w:sz="6" w:space="0" w:color="E3F4EA"/>
            <w:left w:val="single" w:sz="6" w:space="0" w:color="E3F4EA"/>
            <w:bottom w:val="single" w:sz="6" w:space="0" w:color="E3F4EA"/>
            <w:right w:val="single" w:sz="6" w:space="0" w:color="E3F4EA"/>
          </w:divBdr>
          <w:divsChild>
            <w:div w:id="907573216">
              <w:marLeft w:val="0"/>
              <w:marRight w:val="0"/>
              <w:marTop w:val="0"/>
              <w:marBottom w:val="0"/>
              <w:divBdr>
                <w:top w:val="none" w:sz="0" w:space="0" w:color="auto"/>
                <w:left w:val="none" w:sz="0" w:space="0" w:color="auto"/>
                <w:bottom w:val="none" w:sz="0" w:space="0" w:color="auto"/>
                <w:right w:val="none" w:sz="0" w:space="0" w:color="auto"/>
              </w:divBdr>
            </w:div>
            <w:div w:id="953367325">
              <w:marLeft w:val="0"/>
              <w:marRight w:val="0"/>
              <w:marTop w:val="0"/>
              <w:marBottom w:val="0"/>
              <w:divBdr>
                <w:top w:val="none" w:sz="0" w:space="0" w:color="auto"/>
                <w:left w:val="none" w:sz="0" w:space="0" w:color="auto"/>
                <w:bottom w:val="none" w:sz="0" w:space="0" w:color="auto"/>
                <w:right w:val="none" w:sz="0" w:space="0" w:color="auto"/>
              </w:divBdr>
            </w:div>
            <w:div w:id="1084961190">
              <w:marLeft w:val="0"/>
              <w:marRight w:val="0"/>
              <w:marTop w:val="0"/>
              <w:marBottom w:val="0"/>
              <w:divBdr>
                <w:top w:val="none" w:sz="0" w:space="0" w:color="auto"/>
                <w:left w:val="none" w:sz="0" w:space="0" w:color="auto"/>
                <w:bottom w:val="none" w:sz="0" w:space="0" w:color="auto"/>
                <w:right w:val="none" w:sz="0" w:space="0" w:color="auto"/>
              </w:divBdr>
            </w:div>
            <w:div w:id="1125349176">
              <w:marLeft w:val="0"/>
              <w:marRight w:val="0"/>
              <w:marTop w:val="0"/>
              <w:marBottom w:val="0"/>
              <w:divBdr>
                <w:top w:val="none" w:sz="0" w:space="0" w:color="auto"/>
                <w:left w:val="none" w:sz="0" w:space="0" w:color="auto"/>
                <w:bottom w:val="none" w:sz="0" w:space="0" w:color="auto"/>
                <w:right w:val="none" w:sz="0" w:space="0" w:color="auto"/>
              </w:divBdr>
            </w:div>
            <w:div w:id="1412967378">
              <w:marLeft w:val="0"/>
              <w:marRight w:val="0"/>
              <w:marTop w:val="0"/>
              <w:marBottom w:val="0"/>
              <w:divBdr>
                <w:top w:val="none" w:sz="0" w:space="0" w:color="auto"/>
                <w:left w:val="none" w:sz="0" w:space="0" w:color="auto"/>
                <w:bottom w:val="none" w:sz="0" w:space="0" w:color="auto"/>
                <w:right w:val="none" w:sz="0" w:space="0" w:color="auto"/>
              </w:divBdr>
            </w:div>
            <w:div w:id="1718430538">
              <w:marLeft w:val="0"/>
              <w:marRight w:val="0"/>
              <w:marTop w:val="0"/>
              <w:marBottom w:val="0"/>
              <w:divBdr>
                <w:top w:val="none" w:sz="0" w:space="0" w:color="auto"/>
                <w:left w:val="none" w:sz="0" w:space="0" w:color="auto"/>
                <w:bottom w:val="none" w:sz="0" w:space="0" w:color="auto"/>
                <w:right w:val="none" w:sz="0" w:space="0" w:color="auto"/>
              </w:divBdr>
            </w:div>
            <w:div w:id="18747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1997">
      <w:bodyDiv w:val="1"/>
      <w:marLeft w:val="0"/>
      <w:marRight w:val="0"/>
      <w:marTop w:val="0"/>
      <w:marBottom w:val="0"/>
      <w:divBdr>
        <w:top w:val="none" w:sz="0" w:space="0" w:color="auto"/>
        <w:left w:val="none" w:sz="0" w:space="0" w:color="auto"/>
        <w:bottom w:val="none" w:sz="0" w:space="0" w:color="auto"/>
        <w:right w:val="none" w:sz="0" w:space="0" w:color="auto"/>
      </w:divBdr>
    </w:div>
    <w:div w:id="1170636063">
      <w:bodyDiv w:val="1"/>
      <w:marLeft w:val="0"/>
      <w:marRight w:val="0"/>
      <w:marTop w:val="0"/>
      <w:marBottom w:val="0"/>
      <w:divBdr>
        <w:top w:val="none" w:sz="0" w:space="0" w:color="auto"/>
        <w:left w:val="none" w:sz="0" w:space="0" w:color="auto"/>
        <w:bottom w:val="none" w:sz="0" w:space="0" w:color="auto"/>
        <w:right w:val="none" w:sz="0" w:space="0" w:color="auto"/>
      </w:divBdr>
      <w:divsChild>
        <w:div w:id="1197932956">
          <w:marLeft w:val="0"/>
          <w:marRight w:val="0"/>
          <w:marTop w:val="150"/>
          <w:marBottom w:val="0"/>
          <w:divBdr>
            <w:top w:val="single" w:sz="6" w:space="0" w:color="E3F4EA"/>
            <w:left w:val="single" w:sz="6" w:space="0" w:color="E3F4EA"/>
            <w:bottom w:val="single" w:sz="6" w:space="0" w:color="E3F4EA"/>
            <w:right w:val="single" w:sz="6" w:space="0" w:color="E3F4EA"/>
          </w:divBdr>
          <w:divsChild>
            <w:div w:id="414132850">
              <w:marLeft w:val="0"/>
              <w:marRight w:val="0"/>
              <w:marTop w:val="0"/>
              <w:marBottom w:val="0"/>
              <w:divBdr>
                <w:top w:val="none" w:sz="0" w:space="0" w:color="auto"/>
                <w:left w:val="none" w:sz="0" w:space="0" w:color="auto"/>
                <w:bottom w:val="none" w:sz="0" w:space="0" w:color="auto"/>
                <w:right w:val="none" w:sz="0" w:space="0" w:color="auto"/>
              </w:divBdr>
            </w:div>
            <w:div w:id="423380715">
              <w:marLeft w:val="0"/>
              <w:marRight w:val="0"/>
              <w:marTop w:val="0"/>
              <w:marBottom w:val="0"/>
              <w:divBdr>
                <w:top w:val="none" w:sz="0" w:space="0" w:color="auto"/>
                <w:left w:val="none" w:sz="0" w:space="0" w:color="auto"/>
                <w:bottom w:val="none" w:sz="0" w:space="0" w:color="auto"/>
                <w:right w:val="none" w:sz="0" w:space="0" w:color="auto"/>
              </w:divBdr>
            </w:div>
            <w:div w:id="534343520">
              <w:marLeft w:val="0"/>
              <w:marRight w:val="0"/>
              <w:marTop w:val="0"/>
              <w:marBottom w:val="0"/>
              <w:divBdr>
                <w:top w:val="none" w:sz="0" w:space="0" w:color="auto"/>
                <w:left w:val="none" w:sz="0" w:space="0" w:color="auto"/>
                <w:bottom w:val="none" w:sz="0" w:space="0" w:color="auto"/>
                <w:right w:val="none" w:sz="0" w:space="0" w:color="auto"/>
              </w:divBdr>
            </w:div>
            <w:div w:id="899708220">
              <w:marLeft w:val="0"/>
              <w:marRight w:val="0"/>
              <w:marTop w:val="0"/>
              <w:marBottom w:val="0"/>
              <w:divBdr>
                <w:top w:val="none" w:sz="0" w:space="0" w:color="auto"/>
                <w:left w:val="none" w:sz="0" w:space="0" w:color="auto"/>
                <w:bottom w:val="none" w:sz="0" w:space="0" w:color="auto"/>
                <w:right w:val="none" w:sz="0" w:space="0" w:color="auto"/>
              </w:divBdr>
            </w:div>
            <w:div w:id="944382240">
              <w:marLeft w:val="0"/>
              <w:marRight w:val="0"/>
              <w:marTop w:val="0"/>
              <w:marBottom w:val="0"/>
              <w:divBdr>
                <w:top w:val="none" w:sz="0" w:space="0" w:color="auto"/>
                <w:left w:val="none" w:sz="0" w:space="0" w:color="auto"/>
                <w:bottom w:val="none" w:sz="0" w:space="0" w:color="auto"/>
                <w:right w:val="none" w:sz="0" w:space="0" w:color="auto"/>
              </w:divBdr>
            </w:div>
            <w:div w:id="1071273804">
              <w:marLeft w:val="0"/>
              <w:marRight w:val="0"/>
              <w:marTop w:val="0"/>
              <w:marBottom w:val="0"/>
              <w:divBdr>
                <w:top w:val="none" w:sz="0" w:space="0" w:color="auto"/>
                <w:left w:val="none" w:sz="0" w:space="0" w:color="auto"/>
                <w:bottom w:val="none" w:sz="0" w:space="0" w:color="auto"/>
                <w:right w:val="none" w:sz="0" w:space="0" w:color="auto"/>
              </w:divBdr>
            </w:div>
            <w:div w:id="1646742214">
              <w:marLeft w:val="0"/>
              <w:marRight w:val="0"/>
              <w:marTop w:val="0"/>
              <w:marBottom w:val="0"/>
              <w:divBdr>
                <w:top w:val="none" w:sz="0" w:space="0" w:color="auto"/>
                <w:left w:val="none" w:sz="0" w:space="0" w:color="auto"/>
                <w:bottom w:val="none" w:sz="0" w:space="0" w:color="auto"/>
                <w:right w:val="none" w:sz="0" w:space="0" w:color="auto"/>
              </w:divBdr>
            </w:div>
            <w:div w:id="16519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2666">
      <w:bodyDiv w:val="1"/>
      <w:marLeft w:val="0"/>
      <w:marRight w:val="0"/>
      <w:marTop w:val="0"/>
      <w:marBottom w:val="0"/>
      <w:divBdr>
        <w:top w:val="none" w:sz="0" w:space="0" w:color="auto"/>
        <w:left w:val="none" w:sz="0" w:space="0" w:color="auto"/>
        <w:bottom w:val="none" w:sz="0" w:space="0" w:color="auto"/>
        <w:right w:val="none" w:sz="0" w:space="0" w:color="auto"/>
      </w:divBdr>
      <w:divsChild>
        <w:div w:id="1067849044">
          <w:marLeft w:val="0"/>
          <w:marRight w:val="0"/>
          <w:marTop w:val="150"/>
          <w:marBottom w:val="0"/>
          <w:divBdr>
            <w:top w:val="single" w:sz="6" w:space="0" w:color="E3F4EA"/>
            <w:left w:val="single" w:sz="6" w:space="0" w:color="E3F4EA"/>
            <w:bottom w:val="single" w:sz="6" w:space="0" w:color="E3F4EA"/>
            <w:right w:val="single" w:sz="6" w:space="0" w:color="E3F4EA"/>
          </w:divBdr>
          <w:divsChild>
            <w:div w:id="286358931">
              <w:marLeft w:val="0"/>
              <w:marRight w:val="0"/>
              <w:marTop w:val="0"/>
              <w:marBottom w:val="0"/>
              <w:divBdr>
                <w:top w:val="none" w:sz="0" w:space="0" w:color="auto"/>
                <w:left w:val="none" w:sz="0" w:space="0" w:color="auto"/>
                <w:bottom w:val="none" w:sz="0" w:space="0" w:color="auto"/>
                <w:right w:val="none" w:sz="0" w:space="0" w:color="auto"/>
              </w:divBdr>
            </w:div>
            <w:div w:id="645743653">
              <w:marLeft w:val="0"/>
              <w:marRight w:val="0"/>
              <w:marTop w:val="0"/>
              <w:marBottom w:val="0"/>
              <w:divBdr>
                <w:top w:val="none" w:sz="0" w:space="0" w:color="auto"/>
                <w:left w:val="none" w:sz="0" w:space="0" w:color="auto"/>
                <w:bottom w:val="none" w:sz="0" w:space="0" w:color="auto"/>
                <w:right w:val="none" w:sz="0" w:space="0" w:color="auto"/>
              </w:divBdr>
            </w:div>
            <w:div w:id="783305756">
              <w:marLeft w:val="0"/>
              <w:marRight w:val="0"/>
              <w:marTop w:val="0"/>
              <w:marBottom w:val="0"/>
              <w:divBdr>
                <w:top w:val="none" w:sz="0" w:space="0" w:color="auto"/>
                <w:left w:val="none" w:sz="0" w:space="0" w:color="auto"/>
                <w:bottom w:val="none" w:sz="0" w:space="0" w:color="auto"/>
                <w:right w:val="none" w:sz="0" w:space="0" w:color="auto"/>
              </w:divBdr>
            </w:div>
            <w:div w:id="1404986874">
              <w:marLeft w:val="0"/>
              <w:marRight w:val="0"/>
              <w:marTop w:val="0"/>
              <w:marBottom w:val="0"/>
              <w:divBdr>
                <w:top w:val="none" w:sz="0" w:space="0" w:color="auto"/>
                <w:left w:val="none" w:sz="0" w:space="0" w:color="auto"/>
                <w:bottom w:val="none" w:sz="0" w:space="0" w:color="auto"/>
                <w:right w:val="none" w:sz="0" w:space="0" w:color="auto"/>
              </w:divBdr>
            </w:div>
            <w:div w:id="1493526983">
              <w:marLeft w:val="0"/>
              <w:marRight w:val="0"/>
              <w:marTop w:val="0"/>
              <w:marBottom w:val="0"/>
              <w:divBdr>
                <w:top w:val="none" w:sz="0" w:space="0" w:color="auto"/>
                <w:left w:val="none" w:sz="0" w:space="0" w:color="auto"/>
                <w:bottom w:val="none" w:sz="0" w:space="0" w:color="auto"/>
                <w:right w:val="none" w:sz="0" w:space="0" w:color="auto"/>
              </w:divBdr>
            </w:div>
            <w:div w:id="1555963541">
              <w:marLeft w:val="0"/>
              <w:marRight w:val="0"/>
              <w:marTop w:val="0"/>
              <w:marBottom w:val="0"/>
              <w:divBdr>
                <w:top w:val="none" w:sz="0" w:space="0" w:color="auto"/>
                <w:left w:val="none" w:sz="0" w:space="0" w:color="auto"/>
                <w:bottom w:val="none" w:sz="0" w:space="0" w:color="auto"/>
                <w:right w:val="none" w:sz="0" w:space="0" w:color="auto"/>
              </w:divBdr>
            </w:div>
            <w:div w:id="20520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263">
      <w:bodyDiv w:val="1"/>
      <w:marLeft w:val="0"/>
      <w:marRight w:val="0"/>
      <w:marTop w:val="0"/>
      <w:marBottom w:val="0"/>
      <w:divBdr>
        <w:top w:val="none" w:sz="0" w:space="0" w:color="auto"/>
        <w:left w:val="none" w:sz="0" w:space="0" w:color="auto"/>
        <w:bottom w:val="none" w:sz="0" w:space="0" w:color="auto"/>
        <w:right w:val="none" w:sz="0" w:space="0" w:color="auto"/>
      </w:divBdr>
    </w:div>
    <w:div w:id="1288703802">
      <w:bodyDiv w:val="1"/>
      <w:marLeft w:val="0"/>
      <w:marRight w:val="0"/>
      <w:marTop w:val="0"/>
      <w:marBottom w:val="0"/>
      <w:divBdr>
        <w:top w:val="none" w:sz="0" w:space="0" w:color="auto"/>
        <w:left w:val="none" w:sz="0" w:space="0" w:color="auto"/>
        <w:bottom w:val="none" w:sz="0" w:space="0" w:color="auto"/>
        <w:right w:val="none" w:sz="0" w:space="0" w:color="auto"/>
      </w:divBdr>
    </w:div>
    <w:div w:id="1322155936">
      <w:bodyDiv w:val="1"/>
      <w:marLeft w:val="0"/>
      <w:marRight w:val="0"/>
      <w:marTop w:val="0"/>
      <w:marBottom w:val="0"/>
      <w:divBdr>
        <w:top w:val="none" w:sz="0" w:space="0" w:color="auto"/>
        <w:left w:val="none" w:sz="0" w:space="0" w:color="auto"/>
        <w:bottom w:val="none" w:sz="0" w:space="0" w:color="auto"/>
        <w:right w:val="none" w:sz="0" w:space="0" w:color="auto"/>
      </w:divBdr>
      <w:divsChild>
        <w:div w:id="1008294503">
          <w:marLeft w:val="0"/>
          <w:marRight w:val="0"/>
          <w:marTop w:val="0"/>
          <w:marBottom w:val="0"/>
          <w:divBdr>
            <w:top w:val="none" w:sz="0" w:space="0" w:color="auto"/>
            <w:left w:val="none" w:sz="0" w:space="0" w:color="auto"/>
            <w:bottom w:val="none" w:sz="0" w:space="0" w:color="auto"/>
            <w:right w:val="none" w:sz="0" w:space="0" w:color="auto"/>
          </w:divBdr>
          <w:divsChild>
            <w:div w:id="1799303515">
              <w:marLeft w:val="0"/>
              <w:marRight w:val="0"/>
              <w:marTop w:val="0"/>
              <w:marBottom w:val="0"/>
              <w:divBdr>
                <w:top w:val="none" w:sz="0" w:space="0" w:color="auto"/>
                <w:left w:val="none" w:sz="0" w:space="0" w:color="auto"/>
                <w:bottom w:val="none" w:sz="0" w:space="0" w:color="auto"/>
                <w:right w:val="none" w:sz="0" w:space="0" w:color="auto"/>
              </w:divBdr>
              <w:divsChild>
                <w:div w:id="203746347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2073851186">
              <w:marLeft w:val="0"/>
              <w:marRight w:val="0"/>
              <w:marTop w:val="0"/>
              <w:marBottom w:val="180"/>
              <w:divBdr>
                <w:top w:val="single" w:sz="6" w:space="0" w:color="939393"/>
                <w:left w:val="single" w:sz="6" w:space="0" w:color="939393"/>
                <w:bottom w:val="single" w:sz="6" w:space="0" w:color="939393"/>
                <w:right w:val="single" w:sz="6" w:space="0" w:color="939393"/>
              </w:divBdr>
              <w:divsChild>
                <w:div w:id="458229657">
                  <w:marLeft w:val="0"/>
                  <w:marRight w:val="0"/>
                  <w:marTop w:val="0"/>
                  <w:marBottom w:val="0"/>
                  <w:divBdr>
                    <w:top w:val="none" w:sz="0" w:space="0" w:color="auto"/>
                    <w:left w:val="none" w:sz="0" w:space="0" w:color="auto"/>
                    <w:bottom w:val="none" w:sz="0" w:space="0" w:color="auto"/>
                    <w:right w:val="none" w:sz="0" w:space="0" w:color="auto"/>
                  </w:divBdr>
                  <w:divsChild>
                    <w:div w:id="2128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76656">
          <w:marLeft w:val="0"/>
          <w:marRight w:val="0"/>
          <w:marTop w:val="0"/>
          <w:marBottom w:val="0"/>
          <w:divBdr>
            <w:top w:val="none" w:sz="0" w:space="0" w:color="auto"/>
            <w:left w:val="none" w:sz="0" w:space="0" w:color="auto"/>
            <w:bottom w:val="none" w:sz="0" w:space="0" w:color="auto"/>
            <w:right w:val="none" w:sz="0" w:space="0" w:color="auto"/>
          </w:divBdr>
          <w:divsChild>
            <w:div w:id="195776390">
              <w:marLeft w:val="0"/>
              <w:marRight w:val="0"/>
              <w:marTop w:val="0"/>
              <w:marBottom w:val="180"/>
              <w:divBdr>
                <w:top w:val="single" w:sz="6" w:space="0" w:color="939393"/>
                <w:left w:val="single" w:sz="6" w:space="0" w:color="939393"/>
                <w:bottom w:val="single" w:sz="6" w:space="0" w:color="939393"/>
                <w:right w:val="single" w:sz="6" w:space="0" w:color="939393"/>
              </w:divBdr>
              <w:divsChild>
                <w:div w:id="479927792">
                  <w:marLeft w:val="0"/>
                  <w:marRight w:val="0"/>
                  <w:marTop w:val="0"/>
                  <w:marBottom w:val="0"/>
                  <w:divBdr>
                    <w:top w:val="none" w:sz="0" w:space="0" w:color="auto"/>
                    <w:left w:val="none" w:sz="0" w:space="0" w:color="auto"/>
                    <w:bottom w:val="none" w:sz="0" w:space="0" w:color="auto"/>
                    <w:right w:val="none" w:sz="0" w:space="0" w:color="auto"/>
                  </w:divBdr>
                  <w:divsChild>
                    <w:div w:id="18111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420">
              <w:marLeft w:val="0"/>
              <w:marRight w:val="0"/>
              <w:marTop w:val="0"/>
              <w:marBottom w:val="0"/>
              <w:divBdr>
                <w:top w:val="none" w:sz="0" w:space="0" w:color="auto"/>
                <w:left w:val="none" w:sz="0" w:space="0" w:color="auto"/>
                <w:bottom w:val="none" w:sz="0" w:space="0" w:color="auto"/>
                <w:right w:val="none" w:sz="0" w:space="0" w:color="auto"/>
              </w:divBdr>
              <w:divsChild>
                <w:div w:id="2017999041">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 w:id="1829443565">
          <w:marLeft w:val="0"/>
          <w:marRight w:val="0"/>
          <w:marTop w:val="0"/>
          <w:marBottom w:val="0"/>
          <w:divBdr>
            <w:top w:val="none" w:sz="0" w:space="0" w:color="auto"/>
            <w:left w:val="none" w:sz="0" w:space="0" w:color="auto"/>
            <w:bottom w:val="none" w:sz="0" w:space="0" w:color="auto"/>
            <w:right w:val="none" w:sz="0" w:space="0" w:color="auto"/>
          </w:divBdr>
          <w:divsChild>
            <w:div w:id="1910771055">
              <w:marLeft w:val="0"/>
              <w:marRight w:val="0"/>
              <w:marTop w:val="0"/>
              <w:marBottom w:val="180"/>
              <w:divBdr>
                <w:top w:val="single" w:sz="6" w:space="0" w:color="939393"/>
                <w:left w:val="single" w:sz="6" w:space="0" w:color="939393"/>
                <w:bottom w:val="single" w:sz="6" w:space="0" w:color="939393"/>
                <w:right w:val="single" w:sz="6" w:space="0" w:color="939393"/>
              </w:divBdr>
              <w:divsChild>
                <w:div w:id="1774278545">
                  <w:marLeft w:val="0"/>
                  <w:marRight w:val="0"/>
                  <w:marTop w:val="0"/>
                  <w:marBottom w:val="0"/>
                  <w:divBdr>
                    <w:top w:val="none" w:sz="0" w:space="0" w:color="auto"/>
                    <w:left w:val="none" w:sz="0" w:space="0" w:color="auto"/>
                    <w:bottom w:val="none" w:sz="0" w:space="0" w:color="auto"/>
                    <w:right w:val="none" w:sz="0" w:space="0" w:color="auto"/>
                  </w:divBdr>
                  <w:divsChild>
                    <w:div w:id="18478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4224">
              <w:marLeft w:val="0"/>
              <w:marRight w:val="0"/>
              <w:marTop w:val="0"/>
              <w:marBottom w:val="0"/>
              <w:divBdr>
                <w:top w:val="none" w:sz="0" w:space="0" w:color="auto"/>
                <w:left w:val="none" w:sz="0" w:space="0" w:color="auto"/>
                <w:bottom w:val="none" w:sz="0" w:space="0" w:color="auto"/>
                <w:right w:val="none" w:sz="0" w:space="0" w:color="auto"/>
              </w:divBdr>
              <w:divsChild>
                <w:div w:id="367528700">
                  <w:marLeft w:val="0"/>
                  <w:marRight w:val="0"/>
                  <w:marTop w:val="0"/>
                  <w:marBottom w:val="0"/>
                  <w:divBdr>
                    <w:top w:val="single" w:sz="6" w:space="0" w:color="939393"/>
                    <w:left w:val="single" w:sz="6" w:space="0" w:color="939393"/>
                    <w:bottom w:val="single" w:sz="6" w:space="0" w:color="FFFFFF"/>
                    <w:right w:val="single" w:sz="6" w:space="0" w:color="939393"/>
                  </w:divBdr>
                </w:div>
              </w:divsChild>
            </w:div>
          </w:divsChild>
        </w:div>
      </w:divsChild>
    </w:div>
    <w:div w:id="1336884504">
      <w:bodyDiv w:val="1"/>
      <w:marLeft w:val="0"/>
      <w:marRight w:val="0"/>
      <w:marTop w:val="0"/>
      <w:marBottom w:val="0"/>
      <w:divBdr>
        <w:top w:val="none" w:sz="0" w:space="0" w:color="auto"/>
        <w:left w:val="none" w:sz="0" w:space="0" w:color="auto"/>
        <w:bottom w:val="none" w:sz="0" w:space="0" w:color="auto"/>
        <w:right w:val="none" w:sz="0" w:space="0" w:color="auto"/>
      </w:divBdr>
      <w:divsChild>
        <w:div w:id="1441339953">
          <w:marLeft w:val="0"/>
          <w:marRight w:val="0"/>
          <w:marTop w:val="150"/>
          <w:marBottom w:val="0"/>
          <w:divBdr>
            <w:top w:val="single" w:sz="6" w:space="0" w:color="E3F4EA"/>
            <w:left w:val="single" w:sz="6" w:space="0" w:color="E3F4EA"/>
            <w:bottom w:val="single" w:sz="6" w:space="0" w:color="E3F4EA"/>
            <w:right w:val="single" w:sz="6" w:space="0" w:color="E3F4EA"/>
          </w:divBdr>
          <w:divsChild>
            <w:div w:id="3175138">
              <w:marLeft w:val="0"/>
              <w:marRight w:val="0"/>
              <w:marTop w:val="0"/>
              <w:marBottom w:val="0"/>
              <w:divBdr>
                <w:top w:val="none" w:sz="0" w:space="0" w:color="auto"/>
                <w:left w:val="none" w:sz="0" w:space="0" w:color="auto"/>
                <w:bottom w:val="none" w:sz="0" w:space="0" w:color="auto"/>
                <w:right w:val="none" w:sz="0" w:space="0" w:color="auto"/>
              </w:divBdr>
            </w:div>
            <w:div w:id="290980827">
              <w:marLeft w:val="0"/>
              <w:marRight w:val="0"/>
              <w:marTop w:val="0"/>
              <w:marBottom w:val="0"/>
              <w:divBdr>
                <w:top w:val="none" w:sz="0" w:space="0" w:color="auto"/>
                <w:left w:val="none" w:sz="0" w:space="0" w:color="auto"/>
                <w:bottom w:val="none" w:sz="0" w:space="0" w:color="auto"/>
                <w:right w:val="none" w:sz="0" w:space="0" w:color="auto"/>
              </w:divBdr>
            </w:div>
            <w:div w:id="1583487345">
              <w:marLeft w:val="0"/>
              <w:marRight w:val="0"/>
              <w:marTop w:val="0"/>
              <w:marBottom w:val="0"/>
              <w:divBdr>
                <w:top w:val="none" w:sz="0" w:space="0" w:color="auto"/>
                <w:left w:val="none" w:sz="0" w:space="0" w:color="auto"/>
                <w:bottom w:val="none" w:sz="0" w:space="0" w:color="auto"/>
                <w:right w:val="none" w:sz="0" w:space="0" w:color="auto"/>
              </w:divBdr>
            </w:div>
            <w:div w:id="19738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691">
      <w:bodyDiv w:val="1"/>
      <w:marLeft w:val="0"/>
      <w:marRight w:val="0"/>
      <w:marTop w:val="0"/>
      <w:marBottom w:val="0"/>
      <w:divBdr>
        <w:top w:val="none" w:sz="0" w:space="0" w:color="auto"/>
        <w:left w:val="none" w:sz="0" w:space="0" w:color="auto"/>
        <w:bottom w:val="none" w:sz="0" w:space="0" w:color="auto"/>
        <w:right w:val="none" w:sz="0" w:space="0" w:color="auto"/>
      </w:divBdr>
    </w:div>
    <w:div w:id="1602225742">
      <w:bodyDiv w:val="1"/>
      <w:marLeft w:val="0"/>
      <w:marRight w:val="0"/>
      <w:marTop w:val="0"/>
      <w:marBottom w:val="0"/>
      <w:divBdr>
        <w:top w:val="none" w:sz="0" w:space="0" w:color="auto"/>
        <w:left w:val="none" w:sz="0" w:space="0" w:color="auto"/>
        <w:bottom w:val="none" w:sz="0" w:space="0" w:color="auto"/>
        <w:right w:val="none" w:sz="0" w:space="0" w:color="auto"/>
      </w:divBdr>
    </w:div>
    <w:div w:id="1630471915">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34442902">
      <w:bodyDiv w:val="1"/>
      <w:marLeft w:val="0"/>
      <w:marRight w:val="0"/>
      <w:marTop w:val="0"/>
      <w:marBottom w:val="0"/>
      <w:divBdr>
        <w:top w:val="none" w:sz="0" w:space="0" w:color="auto"/>
        <w:left w:val="none" w:sz="0" w:space="0" w:color="auto"/>
        <w:bottom w:val="none" w:sz="0" w:space="0" w:color="auto"/>
        <w:right w:val="none" w:sz="0" w:space="0" w:color="auto"/>
      </w:divBdr>
      <w:divsChild>
        <w:div w:id="1283458458">
          <w:marLeft w:val="0"/>
          <w:marRight w:val="0"/>
          <w:marTop w:val="150"/>
          <w:marBottom w:val="0"/>
          <w:divBdr>
            <w:top w:val="single" w:sz="6" w:space="0" w:color="E3F4EA"/>
            <w:left w:val="single" w:sz="6" w:space="0" w:color="E3F4EA"/>
            <w:bottom w:val="single" w:sz="6" w:space="0" w:color="E3F4EA"/>
            <w:right w:val="single" w:sz="6" w:space="0" w:color="E3F4EA"/>
          </w:divBdr>
          <w:divsChild>
            <w:div w:id="267006033">
              <w:marLeft w:val="0"/>
              <w:marRight w:val="0"/>
              <w:marTop w:val="0"/>
              <w:marBottom w:val="0"/>
              <w:divBdr>
                <w:top w:val="none" w:sz="0" w:space="0" w:color="auto"/>
                <w:left w:val="none" w:sz="0" w:space="0" w:color="auto"/>
                <w:bottom w:val="none" w:sz="0" w:space="0" w:color="auto"/>
                <w:right w:val="none" w:sz="0" w:space="0" w:color="auto"/>
              </w:divBdr>
            </w:div>
            <w:div w:id="542400533">
              <w:marLeft w:val="0"/>
              <w:marRight w:val="0"/>
              <w:marTop w:val="0"/>
              <w:marBottom w:val="0"/>
              <w:divBdr>
                <w:top w:val="none" w:sz="0" w:space="0" w:color="auto"/>
                <w:left w:val="none" w:sz="0" w:space="0" w:color="auto"/>
                <w:bottom w:val="none" w:sz="0" w:space="0" w:color="auto"/>
                <w:right w:val="none" w:sz="0" w:space="0" w:color="auto"/>
              </w:divBdr>
            </w:div>
            <w:div w:id="599920909">
              <w:marLeft w:val="0"/>
              <w:marRight w:val="0"/>
              <w:marTop w:val="0"/>
              <w:marBottom w:val="0"/>
              <w:divBdr>
                <w:top w:val="none" w:sz="0" w:space="0" w:color="auto"/>
                <w:left w:val="none" w:sz="0" w:space="0" w:color="auto"/>
                <w:bottom w:val="none" w:sz="0" w:space="0" w:color="auto"/>
                <w:right w:val="none" w:sz="0" w:space="0" w:color="auto"/>
              </w:divBdr>
            </w:div>
            <w:div w:id="615137304">
              <w:marLeft w:val="0"/>
              <w:marRight w:val="0"/>
              <w:marTop w:val="0"/>
              <w:marBottom w:val="0"/>
              <w:divBdr>
                <w:top w:val="none" w:sz="0" w:space="0" w:color="auto"/>
                <w:left w:val="none" w:sz="0" w:space="0" w:color="auto"/>
                <w:bottom w:val="none" w:sz="0" w:space="0" w:color="auto"/>
                <w:right w:val="none" w:sz="0" w:space="0" w:color="auto"/>
              </w:divBdr>
            </w:div>
            <w:div w:id="760566556">
              <w:marLeft w:val="0"/>
              <w:marRight w:val="0"/>
              <w:marTop w:val="0"/>
              <w:marBottom w:val="0"/>
              <w:divBdr>
                <w:top w:val="none" w:sz="0" w:space="0" w:color="auto"/>
                <w:left w:val="none" w:sz="0" w:space="0" w:color="auto"/>
                <w:bottom w:val="none" w:sz="0" w:space="0" w:color="auto"/>
                <w:right w:val="none" w:sz="0" w:space="0" w:color="auto"/>
              </w:divBdr>
            </w:div>
            <w:div w:id="854884028">
              <w:marLeft w:val="0"/>
              <w:marRight w:val="0"/>
              <w:marTop w:val="0"/>
              <w:marBottom w:val="0"/>
              <w:divBdr>
                <w:top w:val="none" w:sz="0" w:space="0" w:color="auto"/>
                <w:left w:val="none" w:sz="0" w:space="0" w:color="auto"/>
                <w:bottom w:val="none" w:sz="0" w:space="0" w:color="auto"/>
                <w:right w:val="none" w:sz="0" w:space="0" w:color="auto"/>
              </w:divBdr>
            </w:div>
            <w:div w:id="892960590">
              <w:marLeft w:val="0"/>
              <w:marRight w:val="0"/>
              <w:marTop w:val="0"/>
              <w:marBottom w:val="0"/>
              <w:divBdr>
                <w:top w:val="none" w:sz="0" w:space="0" w:color="auto"/>
                <w:left w:val="none" w:sz="0" w:space="0" w:color="auto"/>
                <w:bottom w:val="none" w:sz="0" w:space="0" w:color="auto"/>
                <w:right w:val="none" w:sz="0" w:space="0" w:color="auto"/>
              </w:divBdr>
            </w:div>
            <w:div w:id="1631208846">
              <w:marLeft w:val="0"/>
              <w:marRight w:val="0"/>
              <w:marTop w:val="0"/>
              <w:marBottom w:val="0"/>
              <w:divBdr>
                <w:top w:val="none" w:sz="0" w:space="0" w:color="auto"/>
                <w:left w:val="none" w:sz="0" w:space="0" w:color="auto"/>
                <w:bottom w:val="none" w:sz="0" w:space="0" w:color="auto"/>
                <w:right w:val="none" w:sz="0" w:space="0" w:color="auto"/>
              </w:divBdr>
            </w:div>
            <w:div w:id="1690789702">
              <w:marLeft w:val="0"/>
              <w:marRight w:val="0"/>
              <w:marTop w:val="0"/>
              <w:marBottom w:val="0"/>
              <w:divBdr>
                <w:top w:val="none" w:sz="0" w:space="0" w:color="auto"/>
                <w:left w:val="none" w:sz="0" w:space="0" w:color="auto"/>
                <w:bottom w:val="none" w:sz="0" w:space="0" w:color="auto"/>
                <w:right w:val="none" w:sz="0" w:space="0" w:color="auto"/>
              </w:divBdr>
            </w:div>
            <w:div w:id="1715929154">
              <w:marLeft w:val="0"/>
              <w:marRight w:val="0"/>
              <w:marTop w:val="0"/>
              <w:marBottom w:val="0"/>
              <w:divBdr>
                <w:top w:val="none" w:sz="0" w:space="0" w:color="auto"/>
                <w:left w:val="none" w:sz="0" w:space="0" w:color="auto"/>
                <w:bottom w:val="none" w:sz="0" w:space="0" w:color="auto"/>
                <w:right w:val="none" w:sz="0" w:space="0" w:color="auto"/>
              </w:divBdr>
            </w:div>
            <w:div w:id="1871792900">
              <w:marLeft w:val="0"/>
              <w:marRight w:val="0"/>
              <w:marTop w:val="0"/>
              <w:marBottom w:val="0"/>
              <w:divBdr>
                <w:top w:val="none" w:sz="0" w:space="0" w:color="auto"/>
                <w:left w:val="none" w:sz="0" w:space="0" w:color="auto"/>
                <w:bottom w:val="none" w:sz="0" w:space="0" w:color="auto"/>
                <w:right w:val="none" w:sz="0" w:space="0" w:color="auto"/>
              </w:divBdr>
            </w:div>
            <w:div w:id="1950121027">
              <w:marLeft w:val="0"/>
              <w:marRight w:val="0"/>
              <w:marTop w:val="0"/>
              <w:marBottom w:val="0"/>
              <w:divBdr>
                <w:top w:val="none" w:sz="0" w:space="0" w:color="auto"/>
                <w:left w:val="none" w:sz="0" w:space="0" w:color="auto"/>
                <w:bottom w:val="none" w:sz="0" w:space="0" w:color="auto"/>
                <w:right w:val="none" w:sz="0" w:space="0" w:color="auto"/>
              </w:divBdr>
            </w:div>
            <w:div w:id="1955821564">
              <w:marLeft w:val="0"/>
              <w:marRight w:val="0"/>
              <w:marTop w:val="0"/>
              <w:marBottom w:val="0"/>
              <w:divBdr>
                <w:top w:val="none" w:sz="0" w:space="0" w:color="auto"/>
                <w:left w:val="none" w:sz="0" w:space="0" w:color="auto"/>
                <w:bottom w:val="none" w:sz="0" w:space="0" w:color="auto"/>
                <w:right w:val="none" w:sz="0" w:space="0" w:color="auto"/>
              </w:divBdr>
            </w:div>
            <w:div w:id="2000501307">
              <w:marLeft w:val="0"/>
              <w:marRight w:val="0"/>
              <w:marTop w:val="0"/>
              <w:marBottom w:val="0"/>
              <w:divBdr>
                <w:top w:val="none" w:sz="0" w:space="0" w:color="auto"/>
                <w:left w:val="none" w:sz="0" w:space="0" w:color="auto"/>
                <w:bottom w:val="none" w:sz="0" w:space="0" w:color="auto"/>
                <w:right w:val="none" w:sz="0" w:space="0" w:color="auto"/>
              </w:divBdr>
            </w:div>
            <w:div w:id="2020884404">
              <w:marLeft w:val="0"/>
              <w:marRight w:val="0"/>
              <w:marTop w:val="0"/>
              <w:marBottom w:val="0"/>
              <w:divBdr>
                <w:top w:val="none" w:sz="0" w:space="0" w:color="auto"/>
                <w:left w:val="none" w:sz="0" w:space="0" w:color="auto"/>
                <w:bottom w:val="none" w:sz="0" w:space="0" w:color="auto"/>
                <w:right w:val="none" w:sz="0" w:space="0" w:color="auto"/>
              </w:divBdr>
            </w:div>
            <w:div w:id="2049798895">
              <w:marLeft w:val="0"/>
              <w:marRight w:val="0"/>
              <w:marTop w:val="0"/>
              <w:marBottom w:val="0"/>
              <w:divBdr>
                <w:top w:val="none" w:sz="0" w:space="0" w:color="auto"/>
                <w:left w:val="none" w:sz="0" w:space="0" w:color="auto"/>
                <w:bottom w:val="none" w:sz="0" w:space="0" w:color="auto"/>
                <w:right w:val="none" w:sz="0" w:space="0" w:color="auto"/>
              </w:divBdr>
            </w:div>
            <w:div w:id="21470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t.wikipedia.org/wiki/GNU_Compiler_Collection" TargetMode="External"/><Relationship Id="rId18" Type="http://schemas.openxmlformats.org/officeDocument/2006/relationships/hyperlink" Target="https://en.wikipedia.org/wiki/Procedural_programming" TargetMode="External"/><Relationship Id="rId26" Type="http://schemas.openxmlformats.org/officeDocument/2006/relationships/hyperlink" Target="https://developer.mozilla.org/pt-BR/docs/Glossario/undefined" TargetMode="External"/><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en.wikipedia.org/wiki/Prototype-based_programming" TargetMode="External"/><Relationship Id="rId34" Type="http://schemas.openxmlformats.org/officeDocument/2006/relationships/hyperlink" Target="https://developer.mozilla.org/pt-BR/docs/Web/JavaScript/Guide/Values,_variables,_and_literals" TargetMode="External"/><Relationship Id="rId7" Type="http://schemas.openxmlformats.org/officeDocument/2006/relationships/header" Target="header1.xml"/><Relationship Id="rId12" Type="http://schemas.openxmlformats.org/officeDocument/2006/relationships/hyperlink" Target="https://pt.wikipedia.org/wiki/Sistema_operacional" TargetMode="External"/><Relationship Id="rId17" Type="http://schemas.openxmlformats.org/officeDocument/2006/relationships/hyperlink" Target="https://en.wikipedia.org/wiki/Imperative_programming" TargetMode="External"/><Relationship Id="rId25" Type="http://schemas.openxmlformats.org/officeDocument/2006/relationships/hyperlink" Target="https://developer.mozilla.org/pt-BR/docs/Glossario/Nulo" TargetMode="External"/><Relationship Id="rId33" Type="http://schemas.openxmlformats.org/officeDocument/2006/relationships/hyperlink" Target="https://www.codigofonte.net/dicas/javascript/696_variaveis-em-javascript" TargetMode="External"/><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pt.stackoverflow.com/q/129597/101" TargetMode="External"/><Relationship Id="rId20" Type="http://schemas.openxmlformats.org/officeDocument/2006/relationships/hyperlink" Target="https://en.wikipedia.org/wiki/Object-oriented_programming" TargetMode="External"/><Relationship Id="rId29" Type="http://schemas.openxmlformats.org/officeDocument/2006/relationships/hyperlink" Target="https://developer.mozilla.org/pt-BR/docs/Glossary/Symbo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eveloper.mozilla.org/pt-BR/docs/Glossario/Booleano" TargetMode="External"/><Relationship Id="rId32" Type="http://schemas.openxmlformats.org/officeDocument/2006/relationships/hyperlink" Target="http://www.w3schools.com/js/js_examples.asp" TargetMode="External"/><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t.wikipedia.org/wiki/JavaScript" TargetMode="External"/><Relationship Id="rId23" Type="http://schemas.openxmlformats.org/officeDocument/2006/relationships/hyperlink" Target="https://developer.mozilla.org/pt-BR/docs/Glossario/Primitivo" TargetMode="External"/><Relationship Id="rId28" Type="http://schemas.openxmlformats.org/officeDocument/2006/relationships/hyperlink" Target="https://developer.mozilla.org/pt-BR/docs/Glossario/String" TargetMode="External"/><Relationship Id="rId36"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https://en.wikipedia.org/wiki/Structured_programming" TargetMode="External"/><Relationship Id="rId31" Type="http://schemas.openxmlformats.org/officeDocument/2006/relationships/hyperlink" Target="http://pt.stackoverflow.com/questions/126886/qual-%C3%A9-o-paradigma-de-programa%C3%A7%C3%A3o-usado-pelo-javascrip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t.wikipedia.org/wiki/Arquitetura_MIPS" TargetMode="External"/><Relationship Id="rId22" Type="http://schemas.openxmlformats.org/officeDocument/2006/relationships/hyperlink" Target="https://en.wikipedia.org/wiki/Functional_programming" TargetMode="External"/><Relationship Id="rId27" Type="http://schemas.openxmlformats.org/officeDocument/2006/relationships/hyperlink" Target="https://developer.mozilla.org/pt-BR/docs/Glossary/Number" TargetMode="External"/><Relationship Id="rId30" Type="http://schemas.openxmlformats.org/officeDocument/2006/relationships/hyperlink" Target="http://imasters.com.br/front-end/javascript/javascript-20-anos-de-historia-e-construcao-da-web/?trace=1519021197" TargetMode="External"/><Relationship Id="rId35" Type="http://schemas.openxmlformats.org/officeDocument/2006/relationships/hyperlink" Target="http://abrescript.blogspot.com.br/2009/03/javascript-principais-comandos-event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Template>
  <TotalTime>39</TotalTime>
  <Pages>12</Pages>
  <Words>3111</Words>
  <Characters>16805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19877</CharactersWithSpaces>
  <SharedDoc>false</SharedDoc>
  <HLinks>
    <vt:vector size="156" baseType="variant">
      <vt:variant>
        <vt:i4>1441866</vt:i4>
      </vt:variant>
      <vt:variant>
        <vt:i4>75</vt:i4>
      </vt:variant>
      <vt:variant>
        <vt:i4>0</vt:i4>
      </vt:variant>
      <vt:variant>
        <vt:i4>5</vt:i4>
      </vt:variant>
      <vt:variant>
        <vt:lpwstr>http://abrescript.blogspot.com.br/2009/03/javascript-principais-comandos-eventos.html</vt:lpwstr>
      </vt:variant>
      <vt:variant>
        <vt:lpwstr/>
      </vt:variant>
      <vt:variant>
        <vt:i4>7864412</vt:i4>
      </vt:variant>
      <vt:variant>
        <vt:i4>72</vt:i4>
      </vt:variant>
      <vt:variant>
        <vt:i4>0</vt:i4>
      </vt:variant>
      <vt:variant>
        <vt:i4>5</vt:i4>
      </vt:variant>
      <vt:variant>
        <vt:lpwstr>https://developer.mozilla.org/pt-BR/docs/Web/JavaScript/Guide/Values,_variables,_and_literals</vt:lpwstr>
      </vt:variant>
      <vt:variant>
        <vt:lpwstr/>
      </vt:variant>
      <vt:variant>
        <vt:i4>4325437</vt:i4>
      </vt:variant>
      <vt:variant>
        <vt:i4>69</vt:i4>
      </vt:variant>
      <vt:variant>
        <vt:i4>0</vt:i4>
      </vt:variant>
      <vt:variant>
        <vt:i4>5</vt:i4>
      </vt:variant>
      <vt:variant>
        <vt:lpwstr>https://www.codigofonte.net/dicas/javascript/696_variaveis-em-javascript</vt:lpwstr>
      </vt:variant>
      <vt:variant>
        <vt:lpwstr/>
      </vt:variant>
      <vt:variant>
        <vt:i4>3080256</vt:i4>
      </vt:variant>
      <vt:variant>
        <vt:i4>66</vt:i4>
      </vt:variant>
      <vt:variant>
        <vt:i4>0</vt:i4>
      </vt:variant>
      <vt:variant>
        <vt:i4>5</vt:i4>
      </vt:variant>
      <vt:variant>
        <vt:lpwstr>http://www.w3schools.com/js/js_examples.asp</vt:lpwstr>
      </vt:variant>
      <vt:variant>
        <vt:lpwstr/>
      </vt:variant>
      <vt:variant>
        <vt:i4>7864436</vt:i4>
      </vt:variant>
      <vt:variant>
        <vt:i4>63</vt:i4>
      </vt:variant>
      <vt:variant>
        <vt:i4>0</vt:i4>
      </vt:variant>
      <vt:variant>
        <vt:i4>5</vt:i4>
      </vt:variant>
      <vt:variant>
        <vt:lpwstr>http://pt.stackoverflow.com/questions/126886/qual-%C3%A9-o-paradigma-de-programa%C3%A7%C3%A3o-usado-pelo-javascript</vt:lpwstr>
      </vt:variant>
      <vt:variant>
        <vt:lpwstr/>
      </vt:variant>
      <vt:variant>
        <vt:i4>4653134</vt:i4>
      </vt:variant>
      <vt:variant>
        <vt:i4>60</vt:i4>
      </vt:variant>
      <vt:variant>
        <vt:i4>0</vt:i4>
      </vt:variant>
      <vt:variant>
        <vt:i4>5</vt:i4>
      </vt:variant>
      <vt:variant>
        <vt:lpwstr>http://imasters.com.br/front-end/javascript/javascript-20-anos-de-historia-e-construcao-da-web/?trace=1519021197</vt:lpwstr>
      </vt:variant>
      <vt:variant>
        <vt:lpwstr/>
      </vt:variant>
      <vt:variant>
        <vt:i4>1966102</vt:i4>
      </vt:variant>
      <vt:variant>
        <vt:i4>57</vt:i4>
      </vt:variant>
      <vt:variant>
        <vt:i4>0</vt:i4>
      </vt:variant>
      <vt:variant>
        <vt:i4>5</vt:i4>
      </vt:variant>
      <vt:variant>
        <vt:lpwstr>https://developer.mozilla.org/pt-BR/docs/Glossario/Objeto</vt:lpwstr>
      </vt:variant>
      <vt:variant>
        <vt:lpwstr/>
      </vt:variant>
      <vt:variant>
        <vt:i4>5767263</vt:i4>
      </vt:variant>
      <vt:variant>
        <vt:i4>54</vt:i4>
      </vt:variant>
      <vt:variant>
        <vt:i4>0</vt:i4>
      </vt:variant>
      <vt:variant>
        <vt:i4>5</vt:i4>
      </vt:variant>
      <vt:variant>
        <vt:lpwstr>https://developer.mozilla.org/pt-BR/docs/Glossary/Symbol</vt:lpwstr>
      </vt:variant>
      <vt:variant>
        <vt:lpwstr/>
      </vt:variant>
      <vt:variant>
        <vt:i4>12</vt:i4>
      </vt:variant>
      <vt:variant>
        <vt:i4>51</vt:i4>
      </vt:variant>
      <vt:variant>
        <vt:i4>0</vt:i4>
      </vt:variant>
      <vt:variant>
        <vt:i4>5</vt:i4>
      </vt:variant>
      <vt:variant>
        <vt:lpwstr>https://developer.mozilla.org/pt-BR/docs/Glossario/String</vt:lpwstr>
      </vt:variant>
      <vt:variant>
        <vt:lpwstr/>
      </vt:variant>
      <vt:variant>
        <vt:i4>4849736</vt:i4>
      </vt:variant>
      <vt:variant>
        <vt:i4>48</vt:i4>
      </vt:variant>
      <vt:variant>
        <vt:i4>0</vt:i4>
      </vt:variant>
      <vt:variant>
        <vt:i4>5</vt:i4>
      </vt:variant>
      <vt:variant>
        <vt:lpwstr>https://developer.mozilla.org/pt-BR/docs/Glossary/Number</vt:lpwstr>
      </vt:variant>
      <vt:variant>
        <vt:lpwstr/>
      </vt:variant>
      <vt:variant>
        <vt:i4>1179670</vt:i4>
      </vt:variant>
      <vt:variant>
        <vt:i4>45</vt:i4>
      </vt:variant>
      <vt:variant>
        <vt:i4>0</vt:i4>
      </vt:variant>
      <vt:variant>
        <vt:i4>5</vt:i4>
      </vt:variant>
      <vt:variant>
        <vt:lpwstr>https://developer.mozilla.org/pt-BR/docs/Glossario/undefined</vt:lpwstr>
      </vt:variant>
      <vt:variant>
        <vt:lpwstr/>
      </vt:variant>
      <vt:variant>
        <vt:i4>7143524</vt:i4>
      </vt:variant>
      <vt:variant>
        <vt:i4>42</vt:i4>
      </vt:variant>
      <vt:variant>
        <vt:i4>0</vt:i4>
      </vt:variant>
      <vt:variant>
        <vt:i4>5</vt:i4>
      </vt:variant>
      <vt:variant>
        <vt:lpwstr>https://developer.mozilla.org/pt-BR/docs/Glossario/Nulo</vt:lpwstr>
      </vt:variant>
      <vt:variant>
        <vt:lpwstr/>
      </vt:variant>
      <vt:variant>
        <vt:i4>6881395</vt:i4>
      </vt:variant>
      <vt:variant>
        <vt:i4>39</vt:i4>
      </vt:variant>
      <vt:variant>
        <vt:i4>0</vt:i4>
      </vt:variant>
      <vt:variant>
        <vt:i4>5</vt:i4>
      </vt:variant>
      <vt:variant>
        <vt:lpwstr>https://developer.mozilla.org/pt-BR/docs/Glossario/Booleano</vt:lpwstr>
      </vt:variant>
      <vt:variant>
        <vt:lpwstr/>
      </vt:variant>
      <vt:variant>
        <vt:i4>1638412</vt:i4>
      </vt:variant>
      <vt:variant>
        <vt:i4>36</vt:i4>
      </vt:variant>
      <vt:variant>
        <vt:i4>0</vt:i4>
      </vt:variant>
      <vt:variant>
        <vt:i4>5</vt:i4>
      </vt:variant>
      <vt:variant>
        <vt:lpwstr>https://developer.mozilla.org/pt-BR/docs/Glossario/Primitivo</vt:lpwstr>
      </vt:variant>
      <vt:variant>
        <vt:lpwstr/>
      </vt:variant>
      <vt:variant>
        <vt:i4>6160430</vt:i4>
      </vt:variant>
      <vt:variant>
        <vt:i4>33</vt:i4>
      </vt:variant>
      <vt:variant>
        <vt:i4>0</vt:i4>
      </vt:variant>
      <vt:variant>
        <vt:i4>5</vt:i4>
      </vt:variant>
      <vt:variant>
        <vt:lpwstr>https://en.wikipedia.org/wiki/Functional_programming</vt:lpwstr>
      </vt:variant>
      <vt:variant>
        <vt:lpwstr/>
      </vt:variant>
      <vt:variant>
        <vt:i4>3014660</vt:i4>
      </vt:variant>
      <vt:variant>
        <vt:i4>30</vt:i4>
      </vt:variant>
      <vt:variant>
        <vt:i4>0</vt:i4>
      </vt:variant>
      <vt:variant>
        <vt:i4>5</vt:i4>
      </vt:variant>
      <vt:variant>
        <vt:lpwstr>https://en.wikipedia.org/wiki/Prototype-based_programming</vt:lpwstr>
      </vt:variant>
      <vt:variant>
        <vt:lpwstr/>
      </vt:variant>
      <vt:variant>
        <vt:i4>8061009</vt:i4>
      </vt:variant>
      <vt:variant>
        <vt:i4>27</vt:i4>
      </vt:variant>
      <vt:variant>
        <vt:i4>0</vt:i4>
      </vt:variant>
      <vt:variant>
        <vt:i4>5</vt:i4>
      </vt:variant>
      <vt:variant>
        <vt:lpwstr>https://en.wikipedia.org/wiki/Object-oriented_programming</vt:lpwstr>
      </vt:variant>
      <vt:variant>
        <vt:lpwstr/>
      </vt:variant>
      <vt:variant>
        <vt:i4>4194350</vt:i4>
      </vt:variant>
      <vt:variant>
        <vt:i4>24</vt:i4>
      </vt:variant>
      <vt:variant>
        <vt:i4>0</vt:i4>
      </vt:variant>
      <vt:variant>
        <vt:i4>5</vt:i4>
      </vt:variant>
      <vt:variant>
        <vt:lpwstr>https://en.wikipedia.org/wiki/Structured_programming</vt:lpwstr>
      </vt:variant>
      <vt:variant>
        <vt:lpwstr/>
      </vt:variant>
      <vt:variant>
        <vt:i4>4718642</vt:i4>
      </vt:variant>
      <vt:variant>
        <vt:i4>21</vt:i4>
      </vt:variant>
      <vt:variant>
        <vt:i4>0</vt:i4>
      </vt:variant>
      <vt:variant>
        <vt:i4>5</vt:i4>
      </vt:variant>
      <vt:variant>
        <vt:lpwstr>https://en.wikipedia.org/wiki/Procedural_programming</vt:lpwstr>
      </vt:variant>
      <vt:variant>
        <vt:lpwstr/>
      </vt:variant>
      <vt:variant>
        <vt:i4>4587573</vt:i4>
      </vt:variant>
      <vt:variant>
        <vt:i4>18</vt:i4>
      </vt:variant>
      <vt:variant>
        <vt:i4>0</vt:i4>
      </vt:variant>
      <vt:variant>
        <vt:i4>5</vt:i4>
      </vt:variant>
      <vt:variant>
        <vt:lpwstr>https://en.wikipedia.org/wiki/Imperative_programming</vt:lpwstr>
      </vt:variant>
      <vt:variant>
        <vt:lpwstr/>
      </vt:variant>
      <vt:variant>
        <vt:i4>1048650</vt:i4>
      </vt:variant>
      <vt:variant>
        <vt:i4>15</vt:i4>
      </vt:variant>
      <vt:variant>
        <vt:i4>0</vt:i4>
      </vt:variant>
      <vt:variant>
        <vt:i4>5</vt:i4>
      </vt:variant>
      <vt:variant>
        <vt:lpwstr>http://pt.stackoverflow.com/q/129597/101</vt:lpwstr>
      </vt:variant>
      <vt:variant>
        <vt:lpwstr/>
      </vt:variant>
      <vt:variant>
        <vt:i4>4784140</vt:i4>
      </vt:variant>
      <vt:variant>
        <vt:i4>12</vt:i4>
      </vt:variant>
      <vt:variant>
        <vt:i4>0</vt:i4>
      </vt:variant>
      <vt:variant>
        <vt:i4>5</vt:i4>
      </vt:variant>
      <vt:variant>
        <vt:lpwstr>https://pt.wikipedia.org/wiki/JavaScript</vt:lpwstr>
      </vt:variant>
      <vt:variant>
        <vt:lpwstr/>
      </vt:variant>
      <vt:variant>
        <vt:i4>458868</vt:i4>
      </vt:variant>
      <vt:variant>
        <vt:i4>9</vt:i4>
      </vt:variant>
      <vt:variant>
        <vt:i4>0</vt:i4>
      </vt:variant>
      <vt:variant>
        <vt:i4>5</vt:i4>
      </vt:variant>
      <vt:variant>
        <vt:lpwstr>https://pt.wikipedia.org/wiki/Arquitetura_MIPS</vt:lpwstr>
      </vt:variant>
      <vt:variant>
        <vt:lpwstr/>
      </vt:variant>
      <vt:variant>
        <vt:i4>7733287</vt:i4>
      </vt:variant>
      <vt:variant>
        <vt:i4>6</vt:i4>
      </vt:variant>
      <vt:variant>
        <vt:i4>0</vt:i4>
      </vt:variant>
      <vt:variant>
        <vt:i4>5</vt:i4>
      </vt:variant>
      <vt:variant>
        <vt:lpwstr>https://pt.wikipedia.org/wiki/GNU_Compiler_Collection</vt:lpwstr>
      </vt:variant>
      <vt:variant>
        <vt:lpwstr/>
      </vt:variant>
      <vt:variant>
        <vt:i4>1048616</vt:i4>
      </vt:variant>
      <vt:variant>
        <vt:i4>3</vt:i4>
      </vt:variant>
      <vt:variant>
        <vt:i4>0</vt:i4>
      </vt:variant>
      <vt:variant>
        <vt:i4>5</vt:i4>
      </vt:variant>
      <vt:variant>
        <vt:lpwstr>https://pt.wikipedia.org/w/index.php?title=Processador_de_sinais_digitais&amp;action=edit&amp;redlink=1</vt:lpwstr>
      </vt:variant>
      <vt:variant>
        <vt:lpwstr/>
      </vt:variant>
      <vt:variant>
        <vt:i4>7798793</vt:i4>
      </vt:variant>
      <vt:variant>
        <vt:i4>0</vt:i4>
      </vt:variant>
      <vt:variant>
        <vt:i4>0</vt:i4>
      </vt:variant>
      <vt:variant>
        <vt:i4>5</vt:i4>
      </vt:variant>
      <vt:variant>
        <vt:lpwstr>https://pt.wikipedia.org/wiki/Sistema_operacional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ufrr</cp:lastModifiedBy>
  <cp:revision>6</cp:revision>
  <cp:lastPrinted>2005-03-17T03:14:00Z</cp:lastPrinted>
  <dcterms:created xsi:type="dcterms:W3CDTF">2016-08-11T03:06:00Z</dcterms:created>
  <dcterms:modified xsi:type="dcterms:W3CDTF">2016-08-11T14:00:00Z</dcterms:modified>
</cp:coreProperties>
</file>